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E36" w:rsidRDefault="00F71A8C"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jc w:val="left"/>
        <w:rPr>
          <w:color w:val="000000"/>
          <w:sz w:val="24"/>
          <w:szCs w:val="24"/>
          <w:u w:color="000000"/>
        </w:rPr>
      </w:pPr>
      <w:r>
        <w:rPr>
          <w:noProof/>
          <w:color w:val="000000"/>
          <w:sz w:val="24"/>
          <w:szCs w:val="24"/>
          <w:u w:color="000000"/>
          <w:lang w:val="es-ES" w:eastAsia="es-ES"/>
        </w:rPr>
        <w:drawing>
          <wp:anchor distT="0" distB="0" distL="114300" distR="114300" simplePos="0" relativeHeight="251658240" behindDoc="0" locked="0" layoutInCell="1" allowOverlap="1">
            <wp:simplePos x="0" y="0"/>
            <wp:positionH relativeFrom="column">
              <wp:posOffset>-87148</wp:posOffset>
            </wp:positionH>
            <wp:positionV relativeFrom="paragraph">
              <wp:posOffset>-222631</wp:posOffset>
            </wp:positionV>
            <wp:extent cx="1566545" cy="5975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6545" cy="597535"/>
                    </a:xfrm>
                    <a:prstGeom prst="rect">
                      <a:avLst/>
                    </a:prstGeom>
                    <a:noFill/>
                  </pic:spPr>
                </pic:pic>
              </a:graphicData>
            </a:graphic>
            <wp14:sizeRelH relativeFrom="page">
              <wp14:pctWidth>0</wp14:pctWidth>
            </wp14:sizeRelH>
            <wp14:sizeRelV relativeFrom="page">
              <wp14:pctHeight>0</wp14:pctHeight>
            </wp14:sizeRelV>
          </wp:anchor>
        </w:drawing>
      </w:r>
      <w:r w:rsidR="00095AB5">
        <w:rPr>
          <w:color w:val="000000"/>
          <w:sz w:val="24"/>
          <w:szCs w:val="24"/>
          <w:u w:color="000000"/>
        </w:rPr>
        <w:t>63</w:t>
      </w:r>
    </w:p>
    <w:p w:rsidR="00095AB5" w:rsidRPr="00095AB5" w:rsidRDefault="00095AB5" w:rsidP="00095AB5">
      <w:pPr>
        <w:pStyle w:val="Cuerpo"/>
        <w:rPr>
          <w:ins w:id="0" w:author="Mariana" w:date="2017-05-31T12:56:00Z"/>
        </w:rPr>
      </w:pPr>
    </w:p>
    <w:p w:rsidR="006F2E36" w:rsidRPr="006F2E36" w:rsidRDefault="006F2E36" w:rsidP="006F2E36">
      <w:pPr>
        <w:pStyle w:val="Ttulo3"/>
        <w:jc w:val="right"/>
        <w:rPr>
          <w:color w:val="auto"/>
          <w:szCs w:val="17"/>
          <w:lang w:val="es-MX"/>
        </w:rPr>
      </w:pPr>
      <w:r w:rsidRPr="0035346A">
        <w:rPr>
          <w:color w:val="auto"/>
          <w:szCs w:val="17"/>
          <w:lang w:val="es-MX"/>
        </w:rPr>
        <w:t>XURTEP SOCIEDAD ANONIMA DE CAPITAL VARIABLE</w:t>
      </w:r>
    </w:p>
    <w:p w:rsidR="00782113" w:rsidRDefault="006E5689" w:rsidP="006F2E36">
      <w:pPr>
        <w:pStyle w:val="Encabezam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eastAsia="Arial" w:hAnsi="Arial" w:cs="Arial"/>
          <w:color w:val="000000"/>
          <w:sz w:val="17"/>
          <w:szCs w:val="17"/>
          <w:u w:color="000000"/>
        </w:rPr>
      </w:pPr>
      <w:r>
        <w:rPr>
          <w:rFonts w:ascii="Arial" w:hAnsi="Arial"/>
          <w:color w:val="000000"/>
          <w:sz w:val="17"/>
          <w:szCs w:val="17"/>
          <w:u w:color="000000"/>
        </w:rPr>
        <w:t>H. Veracruz, Ver</w:t>
      </w:r>
      <w:r w:rsidRPr="00F71A8C">
        <w:rPr>
          <w:rFonts w:ascii="Arial" w:hAnsi="Arial"/>
          <w:color w:val="auto"/>
          <w:sz w:val="17"/>
          <w:szCs w:val="17"/>
          <w:u w:color="000000"/>
        </w:rPr>
        <w:t xml:space="preserve">.  </w:t>
      </w:r>
      <w:bookmarkStart w:id="1" w:name="dFecha"/>
      <w:bookmarkEnd w:id="1"/>
    </w:p>
    <w:p w:rsidR="00782113" w:rsidRDefault="006E5689">
      <w:pPr>
        <w:pStyle w:val="Cuerpo"/>
        <w:spacing w:before="120"/>
        <w:jc w:val="both"/>
        <w:rPr>
          <w:rFonts w:ascii="Arial Narrow" w:eastAsia="Arial Narrow" w:hAnsi="Arial Narrow" w:cs="Arial Narrow"/>
          <w:sz w:val="17"/>
          <w:szCs w:val="17"/>
        </w:rPr>
      </w:pPr>
      <w:r>
        <w:rPr>
          <w:rFonts w:ascii="Arial Narrow" w:hAnsi="Arial Narrow"/>
          <w:b/>
          <w:bCs/>
          <w:sz w:val="17"/>
          <w:szCs w:val="17"/>
        </w:rPr>
        <w:t xml:space="preserve">CONTRATO INDIVIDUAL DE TRABAJO POR TIEMPO </w:t>
      </w:r>
      <w:r w:rsidRPr="0035346A">
        <w:rPr>
          <w:rFonts w:ascii="Arial Narrow" w:hAnsi="Arial Narrow"/>
          <w:b/>
          <w:bCs/>
          <w:sz w:val="17"/>
          <w:szCs w:val="17"/>
        </w:rPr>
        <w:t>DETERMINADO</w:t>
      </w:r>
      <w:r>
        <w:rPr>
          <w:rFonts w:ascii="Arial Narrow" w:hAnsi="Arial Narrow"/>
          <w:sz w:val="17"/>
          <w:szCs w:val="17"/>
          <w:lang w:val="es-ES_tradnl"/>
        </w:rPr>
        <w:t xml:space="preserve"> que celebra el</w:t>
      </w:r>
      <w:r w:rsidR="00EB3321">
        <w:rPr>
          <w:rFonts w:ascii="Arial Narrow" w:hAnsi="Arial Narrow"/>
          <w:b/>
          <w:bCs/>
          <w:sz w:val="17"/>
          <w:szCs w:val="17"/>
        </w:rPr>
        <w:t xml:space="preserve"> C.</w:t>
      </w:r>
      <w:r w:rsidR="009F5033">
        <w:rPr>
          <w:rFonts w:ascii="Arial Narrow" w:hAnsi="Arial Narrow"/>
          <w:b/>
          <w:bCs/>
          <w:sz w:val="17"/>
          <w:szCs w:val="17"/>
        </w:rPr>
        <w:t xml:space="preserve"> </w:t>
      </w:r>
      <w:bookmarkStart w:id="2" w:name="cNombreLargo"/>
      <w:bookmarkEnd w:id="2"/>
      <w:r w:rsidR="00EB3321">
        <w:rPr>
          <w:rFonts w:ascii="Arial Narrow" w:hAnsi="Arial Narrow"/>
          <w:b/>
          <w:bCs/>
          <w:sz w:val="17"/>
          <w:szCs w:val="17"/>
        </w:rPr>
        <w:t xml:space="preserve"> </w:t>
      </w:r>
      <w:r>
        <w:rPr>
          <w:rFonts w:ascii="Arial Narrow" w:hAnsi="Arial Narrow"/>
          <w:sz w:val="17"/>
          <w:szCs w:val="17"/>
          <w:lang w:val="it-IT"/>
        </w:rPr>
        <w:t>con n</w:t>
      </w:r>
      <w:r w:rsidR="00BB5AF9">
        <w:rPr>
          <w:rFonts w:ascii="Arial Narrow" w:hAnsi="Arial Narrow"/>
          <w:sz w:val="17"/>
          <w:szCs w:val="17"/>
          <w:lang w:val="es-ES_tradnl"/>
        </w:rPr>
        <w:t>número</w:t>
      </w:r>
      <w:r>
        <w:rPr>
          <w:rFonts w:ascii="Arial Narrow" w:hAnsi="Arial Narrow"/>
          <w:sz w:val="17"/>
          <w:szCs w:val="17"/>
          <w:lang w:val="es-ES_tradnl"/>
        </w:rPr>
        <w:t xml:space="preserve"> de empleado</w:t>
      </w:r>
      <w:r w:rsidR="009E05D7">
        <w:rPr>
          <w:rFonts w:ascii="Arial Narrow" w:hAnsi="Arial Narrow"/>
          <w:sz w:val="17"/>
          <w:szCs w:val="17"/>
          <w:lang w:val="es-ES_tradnl"/>
        </w:rPr>
        <w:t xml:space="preserve">  </w:t>
      </w:r>
      <w:bookmarkStart w:id="3" w:name="cCodigoEmpleado"/>
      <w:bookmarkEnd w:id="3"/>
      <w:r>
        <w:rPr>
          <w:rFonts w:ascii="Arial Narrow" w:hAnsi="Arial Narrow"/>
          <w:b/>
          <w:bCs/>
          <w:sz w:val="17"/>
          <w:szCs w:val="17"/>
        </w:rPr>
        <w:t xml:space="preserve"> </w:t>
      </w:r>
      <w:r>
        <w:rPr>
          <w:rFonts w:ascii="Arial Narrow" w:hAnsi="Arial Narrow"/>
          <w:sz w:val="17"/>
          <w:szCs w:val="17"/>
          <w:lang w:val="es-ES_tradnl"/>
        </w:rPr>
        <w:t>en adelante</w:t>
      </w:r>
      <w:r>
        <w:rPr>
          <w:rFonts w:ascii="Arial Narrow" w:hAnsi="Arial Narrow"/>
          <w:b/>
          <w:bCs/>
          <w:sz w:val="17"/>
          <w:szCs w:val="17"/>
        </w:rPr>
        <w:t xml:space="preserve"> </w:t>
      </w:r>
      <w:r>
        <w:rPr>
          <w:rFonts w:ascii="Arial Narrow" w:hAnsi="Arial Narrow"/>
          <w:sz w:val="17"/>
          <w:szCs w:val="17"/>
        </w:rPr>
        <w:t>el</w:t>
      </w:r>
      <w:r>
        <w:rPr>
          <w:rFonts w:ascii="Arial Narrow" w:hAnsi="Arial Narrow"/>
          <w:b/>
          <w:bCs/>
          <w:sz w:val="17"/>
          <w:szCs w:val="17"/>
        </w:rPr>
        <w:t xml:space="preserve"> EMPLEADO, </w:t>
      </w:r>
      <w:r>
        <w:rPr>
          <w:rFonts w:ascii="Arial Narrow" w:hAnsi="Arial Narrow"/>
          <w:sz w:val="17"/>
          <w:szCs w:val="17"/>
          <w:lang w:val="es-ES_tradnl"/>
        </w:rPr>
        <w:t xml:space="preserve">con la Empresa </w:t>
      </w:r>
      <w:r w:rsidR="00EB3321">
        <w:rPr>
          <w:rFonts w:ascii="Arial Narrow" w:hAnsi="Arial Narrow"/>
          <w:b/>
          <w:bCs/>
          <w:sz w:val="17"/>
          <w:szCs w:val="17"/>
          <w:lang w:val="es-ES_tradnl"/>
        </w:rPr>
        <w:fldChar w:fldCharType="begin"/>
      </w:r>
      <w:r w:rsidR="00EB3321">
        <w:rPr>
          <w:rFonts w:ascii="Arial Narrow" w:hAnsi="Arial Narrow"/>
          <w:b/>
          <w:bCs/>
          <w:sz w:val="17"/>
          <w:szCs w:val="17"/>
          <w:lang w:val="es-ES_tradnl"/>
        </w:rPr>
        <w:instrText xml:space="preserve"> MERGEFIELD NOMBRE_DE_LA_PATRONA </w:instrText>
      </w:r>
      <w:r w:rsidR="00EB3321">
        <w:rPr>
          <w:rFonts w:ascii="Arial Narrow" w:hAnsi="Arial Narrow"/>
          <w:b/>
          <w:bCs/>
          <w:sz w:val="17"/>
          <w:szCs w:val="17"/>
          <w:lang w:val="es-ES_tradnl"/>
        </w:rPr>
        <w:fldChar w:fldCharType="separate"/>
      </w:r>
      <w:r w:rsidR="00773471" w:rsidRPr="00701A90">
        <w:rPr>
          <w:rFonts w:ascii="Arial Narrow" w:hAnsi="Arial Narrow"/>
          <w:b/>
          <w:bCs/>
          <w:noProof/>
          <w:sz w:val="17"/>
          <w:szCs w:val="17"/>
          <w:lang w:val="es-ES_tradnl"/>
        </w:rPr>
        <w:t>XURTEP S.A. DE C.V.</w:t>
      </w:r>
      <w:r w:rsidR="00EB3321">
        <w:rPr>
          <w:rFonts w:ascii="Arial Narrow" w:hAnsi="Arial Narrow"/>
          <w:b/>
          <w:bCs/>
          <w:sz w:val="17"/>
          <w:szCs w:val="17"/>
          <w:lang w:val="es-ES_tradnl"/>
        </w:rPr>
        <w:fldChar w:fldCharType="end"/>
      </w:r>
      <w:r>
        <w:rPr>
          <w:rFonts w:ascii="Arial Narrow" w:hAnsi="Arial Narrow"/>
          <w:b/>
          <w:bCs/>
          <w:sz w:val="17"/>
          <w:szCs w:val="17"/>
        </w:rPr>
        <w:t xml:space="preserve"> </w:t>
      </w:r>
      <w:r>
        <w:rPr>
          <w:rFonts w:ascii="Arial Narrow" w:hAnsi="Arial Narrow"/>
          <w:sz w:val="17"/>
          <w:szCs w:val="17"/>
          <w:lang w:val="es-ES_tradnl"/>
        </w:rPr>
        <w:t xml:space="preserve">en adelante la </w:t>
      </w:r>
      <w:r>
        <w:rPr>
          <w:rFonts w:ascii="Arial Narrow" w:hAnsi="Arial Narrow"/>
          <w:b/>
          <w:bCs/>
          <w:sz w:val="17"/>
          <w:szCs w:val="17"/>
        </w:rPr>
        <w:t>EMPRESA,</w:t>
      </w:r>
      <w:r>
        <w:rPr>
          <w:rFonts w:ascii="Arial Narrow" w:hAnsi="Arial Narrow"/>
          <w:sz w:val="17"/>
          <w:szCs w:val="17"/>
          <w:lang w:val="pt-PT"/>
        </w:rPr>
        <w:t xml:space="preserve"> representada por </w:t>
      </w:r>
      <w:r w:rsidR="00EB3321" w:rsidRPr="0035346A">
        <w:rPr>
          <w:rFonts w:ascii="Arial Narrow" w:hAnsi="Arial Narrow"/>
          <w:sz w:val="17"/>
          <w:szCs w:val="17"/>
          <w:lang w:val="pt-PT"/>
        </w:rPr>
        <w:fldChar w:fldCharType="begin"/>
      </w:r>
      <w:r w:rsidR="00EB3321" w:rsidRPr="0035346A">
        <w:rPr>
          <w:rFonts w:ascii="Arial Narrow" w:hAnsi="Arial Narrow"/>
          <w:sz w:val="17"/>
          <w:szCs w:val="17"/>
          <w:lang w:val="pt-PT"/>
        </w:rPr>
        <w:instrText xml:space="preserve"> MERGEFIELD REPRESENTANTE_LEGAL </w:instrText>
      </w:r>
      <w:r w:rsidR="00EB3321" w:rsidRPr="0035346A">
        <w:rPr>
          <w:rFonts w:ascii="Arial Narrow" w:hAnsi="Arial Narrow"/>
          <w:sz w:val="17"/>
          <w:szCs w:val="17"/>
          <w:lang w:val="pt-PT"/>
        </w:rPr>
        <w:fldChar w:fldCharType="separate"/>
      </w:r>
      <w:r w:rsidR="00773471" w:rsidRPr="00701A90">
        <w:rPr>
          <w:rFonts w:ascii="Arial Narrow" w:hAnsi="Arial Narrow"/>
          <w:noProof/>
          <w:sz w:val="17"/>
          <w:szCs w:val="17"/>
          <w:lang w:val="pt-PT"/>
        </w:rPr>
        <w:t>Omar Santiago Aquino</w:t>
      </w:r>
      <w:r w:rsidR="00EB3321" w:rsidRPr="0035346A">
        <w:rPr>
          <w:rFonts w:ascii="Arial Narrow" w:hAnsi="Arial Narrow"/>
          <w:sz w:val="17"/>
          <w:szCs w:val="17"/>
          <w:lang w:val="pt-PT"/>
        </w:rPr>
        <w:fldChar w:fldCharType="end"/>
      </w:r>
      <w:r w:rsidR="006F2E36">
        <w:rPr>
          <w:rFonts w:ascii="Arial Narrow" w:hAnsi="Arial Narrow"/>
          <w:sz w:val="17"/>
          <w:szCs w:val="17"/>
          <w:lang w:val="pt-PT"/>
        </w:rPr>
        <w:t xml:space="preserve">  </w:t>
      </w:r>
      <w:r>
        <w:rPr>
          <w:rFonts w:ascii="Arial Narrow" w:hAnsi="Arial Narrow"/>
          <w:sz w:val="17"/>
          <w:szCs w:val="17"/>
          <w:lang w:val="es-ES_tradnl"/>
        </w:rPr>
        <w:t>y con domicilio en</w:t>
      </w:r>
      <w:r w:rsidR="006F2E36">
        <w:rPr>
          <w:rFonts w:ascii="Arial Narrow" w:hAnsi="Arial Narrow"/>
          <w:sz w:val="17"/>
          <w:szCs w:val="17"/>
          <w:lang w:val="es-ES_tradnl"/>
        </w:rPr>
        <w:t xml:space="preserve">  </w:t>
      </w:r>
      <w:r w:rsidR="00EB3321" w:rsidRPr="0035346A">
        <w:rPr>
          <w:rFonts w:ascii="Arial Narrow" w:hAnsi="Arial Narrow"/>
          <w:sz w:val="17"/>
          <w:szCs w:val="17"/>
          <w:lang w:val="es-ES_tradnl"/>
        </w:rPr>
        <w:fldChar w:fldCharType="begin"/>
      </w:r>
      <w:r w:rsidR="00EB3321" w:rsidRPr="0035346A">
        <w:rPr>
          <w:rFonts w:ascii="Arial Narrow" w:hAnsi="Arial Narrow"/>
          <w:sz w:val="17"/>
          <w:szCs w:val="17"/>
          <w:lang w:val="es-ES_tradnl"/>
        </w:rPr>
        <w:instrText xml:space="preserve"> MERGEFIELD DIRECCION_PATRONA </w:instrText>
      </w:r>
      <w:r w:rsidR="00EB3321" w:rsidRPr="0035346A">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Xicotencatl # 444, int: B, Colonia. Faros, C.P. 91709, Veracruz. Ver.</w:t>
      </w:r>
      <w:r w:rsidR="00EB3321" w:rsidRPr="0035346A">
        <w:rPr>
          <w:rFonts w:ascii="Arial Narrow" w:hAnsi="Arial Narrow"/>
          <w:sz w:val="17"/>
          <w:szCs w:val="17"/>
          <w:lang w:val="es-ES_tradnl"/>
        </w:rPr>
        <w:fldChar w:fldCharType="end"/>
      </w:r>
      <w:r w:rsidRPr="0035346A">
        <w:rPr>
          <w:rFonts w:ascii="Arial Narrow" w:hAnsi="Arial Narrow"/>
          <w:b/>
          <w:bCs/>
          <w:sz w:val="17"/>
          <w:szCs w:val="17"/>
          <w:lang w:val="pt-PT"/>
        </w:rPr>
        <w:t>,</w:t>
      </w:r>
      <w:r>
        <w:rPr>
          <w:rFonts w:ascii="Arial Narrow" w:hAnsi="Arial Narrow"/>
          <w:b/>
          <w:bCs/>
          <w:sz w:val="17"/>
          <w:szCs w:val="17"/>
          <w:lang w:val="pt-PT"/>
        </w:rPr>
        <w:t xml:space="preserve">  </w:t>
      </w:r>
      <w:r>
        <w:rPr>
          <w:rFonts w:ascii="Arial Narrow" w:hAnsi="Arial Narrow"/>
          <w:sz w:val="17"/>
          <w:szCs w:val="17"/>
          <w:lang w:val="es-ES_tradnl"/>
        </w:rPr>
        <w:t xml:space="preserve">dedicada entre otras actividades al </w:t>
      </w:r>
      <w:r>
        <w:rPr>
          <w:rFonts w:ascii="Arial Narrow" w:hAnsi="Arial Narrow"/>
          <w:b/>
          <w:bCs/>
          <w:sz w:val="17"/>
          <w:szCs w:val="17"/>
          <w:lang w:val="es-ES_tradnl"/>
        </w:rPr>
        <w:t xml:space="preserve">suministro de personal para tripular buques, remolcadores y embarcaciones de apoyo a la industria costa a fuera y </w:t>
      </w:r>
      <w:r w:rsidR="00BB5AF9">
        <w:rPr>
          <w:rFonts w:ascii="Arial Narrow" w:hAnsi="Arial Narrow"/>
          <w:b/>
          <w:bCs/>
          <w:sz w:val="17"/>
          <w:szCs w:val="17"/>
          <w:lang w:val="es-ES_tradnl"/>
        </w:rPr>
        <w:t>demás</w:t>
      </w:r>
      <w:r>
        <w:rPr>
          <w:rFonts w:ascii="Arial Narrow" w:hAnsi="Arial Narrow"/>
          <w:b/>
          <w:bCs/>
          <w:sz w:val="17"/>
          <w:szCs w:val="17"/>
          <w:lang w:val="pt-PT"/>
        </w:rPr>
        <w:t xml:space="preserve"> actividades relacionadas</w:t>
      </w:r>
      <w:r>
        <w:rPr>
          <w:rFonts w:ascii="Arial Narrow" w:hAnsi="Arial Narrow"/>
          <w:sz w:val="17"/>
          <w:szCs w:val="17"/>
          <w:lang w:val="es-ES_tradnl"/>
        </w:rPr>
        <w:t>, y estar constituida de acuerdo a las leyes de los Estados Unidos Mexicanos.</w:t>
      </w:r>
    </w:p>
    <w:p w:rsidR="00782113" w:rsidRDefault="00782113">
      <w:pPr>
        <w:pStyle w:val="Cuerpo"/>
        <w:spacing w:before="120"/>
        <w:jc w:val="both"/>
        <w:rPr>
          <w:rFonts w:ascii="Arial Narrow" w:eastAsia="Arial Narrow" w:hAnsi="Arial Narrow" w:cs="Arial Narrow"/>
          <w:sz w:val="17"/>
          <w:szCs w:val="17"/>
        </w:rPr>
      </w:pPr>
    </w:p>
    <w:p w:rsidR="00782113" w:rsidRDefault="006E5689">
      <w:pPr>
        <w:pStyle w:val="Encabezam"/>
      </w:pPr>
      <w:r>
        <w:t>DATOS DE EMBARQUE</w:t>
      </w:r>
    </w:p>
    <w:p w:rsidR="00782113" w:rsidRDefault="006E5689">
      <w:pPr>
        <w:pStyle w:val="Cuerpo"/>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eastAsia="Arial Narrow" w:hAnsi="Arial Narrow" w:cs="Arial Narrow"/>
          <w:sz w:val="17"/>
          <w:szCs w:val="17"/>
        </w:rPr>
      </w:pPr>
      <w:r>
        <w:rPr>
          <w:rFonts w:ascii="Arial Narrow" w:hAnsi="Arial Narrow"/>
          <w:sz w:val="17"/>
          <w:szCs w:val="17"/>
        </w:rPr>
        <w:t>A</w:t>
      </w:r>
      <w:r>
        <w:rPr>
          <w:rFonts w:ascii="Arial Narrow" w:hAnsi="Arial Narrow"/>
          <w:sz w:val="17"/>
          <w:szCs w:val="17"/>
        </w:rPr>
        <w:tab/>
        <w:t>GENERALIDADES</w:t>
      </w:r>
    </w:p>
    <w:tbl>
      <w:tblPr>
        <w:tblW w:w="10603"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01"/>
        <w:gridCol w:w="2694"/>
        <w:gridCol w:w="538"/>
        <w:gridCol w:w="107"/>
        <w:gridCol w:w="630"/>
        <w:gridCol w:w="851"/>
        <w:gridCol w:w="229"/>
        <w:gridCol w:w="480"/>
        <w:gridCol w:w="240"/>
        <w:gridCol w:w="581"/>
        <w:gridCol w:w="49"/>
        <w:gridCol w:w="2503"/>
      </w:tblGrid>
      <w:tr w:rsidR="00782113"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Nacionalidad: </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4" w:name="cNacionalidad"/>
            <w:bookmarkEnd w:id="4"/>
          </w:p>
        </w:tc>
        <w:tc>
          <w:tcPr>
            <w:tcW w:w="630"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Edad:</w:t>
            </w:r>
          </w:p>
        </w:tc>
        <w:tc>
          <w:tcPr>
            <w:tcW w:w="180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5" w:name="cEdad"/>
            <w:bookmarkEnd w:id="5"/>
          </w:p>
        </w:tc>
        <w:tc>
          <w:tcPr>
            <w:tcW w:w="58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Sexo:</w:t>
            </w:r>
          </w:p>
        </w:tc>
        <w:tc>
          <w:tcPr>
            <w:tcW w:w="2552"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6" w:name="iSexo"/>
            <w:bookmarkEnd w:id="6"/>
          </w:p>
        </w:tc>
      </w:tr>
      <w:tr w:rsidR="00782113" w:rsidRPr="00BB5AF9"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Lugar de nacimiento:</w:t>
            </w:r>
          </w:p>
        </w:tc>
        <w:bookmarkStart w:id="7" w:name="cLugarNac"/>
        <w:bookmarkEnd w:id="7"/>
        <w:tc>
          <w:tcPr>
            <w:tcW w:w="3969"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EB3321">
            <w:pPr>
              <w:pStyle w:val="Cuerpo"/>
              <w:rPr>
                <w:color w:val="auto"/>
              </w:rPr>
            </w:pPr>
            <w:r w:rsidRPr="0035346A">
              <w:rPr>
                <w:rFonts w:ascii="Arial Narrow" w:hAnsi="Arial Narrow"/>
                <w:b/>
                <w:bCs/>
                <w:color w:val="auto"/>
                <w:sz w:val="17"/>
                <w:szCs w:val="17"/>
                <w:u w:color="C00000"/>
                <w:lang w:val="es-ES_tradnl"/>
              </w:rPr>
              <w:fldChar w:fldCharType="begin"/>
            </w:r>
            <w:r w:rsidRPr="0035346A">
              <w:rPr>
                <w:rFonts w:ascii="Arial Narrow" w:hAnsi="Arial Narrow"/>
                <w:b/>
                <w:bCs/>
                <w:color w:val="auto"/>
                <w:sz w:val="17"/>
                <w:szCs w:val="17"/>
                <w:u w:color="C00000"/>
                <w:lang w:val="es-ES_tradnl"/>
              </w:rPr>
              <w:instrText xml:space="preserve"> MERGEFIELD LUGAR_DE_NACIMIENTO </w:instrText>
            </w:r>
            <w:r w:rsidRPr="0035346A">
              <w:rPr>
                <w:rFonts w:ascii="Arial Narrow" w:hAnsi="Arial Narrow"/>
                <w:b/>
                <w:bCs/>
                <w:color w:val="auto"/>
                <w:sz w:val="17"/>
                <w:szCs w:val="17"/>
                <w:u w:color="C00000"/>
                <w:lang w:val="es-ES_tradnl"/>
              </w:rPr>
              <w:fldChar w:fldCharType="end"/>
            </w:r>
          </w:p>
        </w:tc>
        <w:tc>
          <w:tcPr>
            <w:tcW w:w="1560" w:type="dxa"/>
            <w:gridSpan w:val="3"/>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de nacimiento:</w:t>
            </w:r>
          </w:p>
        </w:tc>
        <w:tc>
          <w:tcPr>
            <w:tcW w:w="3373"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rsidP="00BB5AF9">
            <w:pPr>
              <w:pStyle w:val="Cuerpo"/>
              <w:rPr>
                <w:color w:val="auto"/>
              </w:rPr>
            </w:pPr>
            <w:bookmarkStart w:id="8" w:name="dFechaNac"/>
            <w:bookmarkEnd w:id="8"/>
          </w:p>
        </w:tc>
      </w:tr>
      <w:tr w:rsidR="00782113" w:rsidRPr="00BB5AF9" w:rsidTr="00573370">
        <w:trPr>
          <w:trHeight w:val="4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 afiliación IMSS</w:t>
            </w:r>
            <w:r>
              <w:rPr>
                <w:rFonts w:ascii="Arial Narrow" w:hAnsi="Arial Narrow"/>
                <w:b/>
                <w:bCs/>
                <w:sz w:val="17"/>
                <w:szCs w:val="17"/>
                <w:lang w:val="es-ES_tradnl"/>
              </w:rPr>
              <w:t xml:space="preserve">: </w:t>
            </w:r>
          </w:p>
        </w:tc>
        <w:tc>
          <w:tcPr>
            <w:tcW w:w="2694"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9" w:name="cIMSS"/>
            <w:bookmarkEnd w:id="9"/>
          </w:p>
        </w:tc>
        <w:tc>
          <w:tcPr>
            <w:tcW w:w="538"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RFC:</w:t>
            </w:r>
          </w:p>
        </w:tc>
        <w:tc>
          <w:tcPr>
            <w:tcW w:w="1817"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0" w:name="cRFC"/>
            <w:bookmarkEnd w:id="10"/>
          </w:p>
        </w:tc>
        <w:tc>
          <w:tcPr>
            <w:tcW w:w="1350" w:type="dxa"/>
            <w:gridSpan w:val="4"/>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rsidP="0040514B">
            <w:pPr>
              <w:pStyle w:val="Cuerpo"/>
              <w:rPr>
                <w:rFonts w:ascii="Arial Narrow" w:hAnsi="Arial Narrow"/>
                <w:color w:val="auto"/>
                <w:sz w:val="17"/>
                <w:szCs w:val="17"/>
                <w:lang w:val="es-ES_tradnl"/>
              </w:rPr>
            </w:pPr>
            <w:r w:rsidRPr="0035346A">
              <w:rPr>
                <w:rFonts w:ascii="Arial Narrow" w:hAnsi="Arial Narrow"/>
                <w:color w:val="auto"/>
                <w:sz w:val="17"/>
                <w:szCs w:val="17"/>
                <w:lang w:val="es-ES_tradnl"/>
              </w:rPr>
              <w:t xml:space="preserve">Estado civil: </w:t>
            </w:r>
          </w:p>
          <w:p w:rsidR="0040514B" w:rsidRPr="0035346A" w:rsidRDefault="0040514B" w:rsidP="009E05D7">
            <w:pPr>
              <w:pStyle w:val="Cuerpo"/>
              <w:rPr>
                <w:color w:val="auto"/>
              </w:rPr>
            </w:pPr>
            <w:r w:rsidRPr="0035346A">
              <w:rPr>
                <w:rFonts w:ascii="Arial Narrow" w:hAnsi="Arial Narrow"/>
                <w:color w:val="auto"/>
                <w:sz w:val="17"/>
                <w:szCs w:val="17"/>
                <w:lang w:val="es-ES_tradnl"/>
              </w:rPr>
              <w:t>CURP:</w:t>
            </w:r>
            <w:r w:rsidR="0035346A">
              <w:rPr>
                <w:rFonts w:ascii="Arial Narrow" w:hAnsi="Arial Narrow"/>
                <w:color w:val="auto"/>
                <w:sz w:val="17"/>
                <w:szCs w:val="17"/>
                <w:lang w:val="es-ES_tradnl"/>
              </w:rPr>
              <w:t xml:space="preserve"> </w:t>
            </w:r>
            <w:bookmarkStart w:id="11" w:name="cCURP"/>
            <w:bookmarkEnd w:id="11"/>
          </w:p>
        </w:tc>
        <w:tc>
          <w:tcPr>
            <w:tcW w:w="2503"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40514B" w:rsidRPr="00B2020E" w:rsidRDefault="0040514B" w:rsidP="009E05D7">
            <w:pPr>
              <w:pStyle w:val="Cuerpo"/>
              <w:rPr>
                <w:sz w:val="16"/>
                <w:szCs w:val="16"/>
                <w:lang w:val="es-MX"/>
              </w:rPr>
            </w:pPr>
            <w:bookmarkStart w:id="12" w:name="iEstadoCivil"/>
            <w:bookmarkEnd w:id="12"/>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del cónyuge: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3" w:name="cNombreConyuge"/>
            <w:bookmarkEnd w:id="13"/>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Encabezado"/>
              <w:tabs>
                <w:tab w:val="clear" w:pos="4419"/>
                <w:tab w:val="clear" w:pos="8838"/>
              </w:tabs>
              <w:rPr>
                <w:color w:val="auto"/>
              </w:rPr>
            </w:pPr>
            <w:r w:rsidRPr="0035346A">
              <w:rPr>
                <w:rFonts w:ascii="Arial Narrow" w:hAnsi="Arial Narrow"/>
                <w:color w:val="auto"/>
                <w:sz w:val="17"/>
                <w:szCs w:val="17"/>
              </w:rPr>
              <w:t>Fecha nacimiento:</w:t>
            </w:r>
            <w:r w:rsidR="009E05D7">
              <w:rPr>
                <w:rFonts w:ascii="Arial Narrow" w:hAnsi="Arial Narrow"/>
                <w:color w:val="auto"/>
                <w:sz w:val="17"/>
                <w:szCs w:val="17"/>
              </w:rPr>
              <w:t xml:space="preserve"> </w:t>
            </w:r>
            <w:bookmarkStart w:id="14" w:name="dFecNacConyuge"/>
            <w:bookmarkEnd w:id="14"/>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D950A8" w:rsidP="00BB5AF9">
            <w:pPr>
              <w:pStyle w:val="Encabezado"/>
              <w:tabs>
                <w:tab w:val="clear" w:pos="4419"/>
                <w:tab w:val="clear" w:pos="8838"/>
              </w:tabs>
              <w:rPr>
                <w:color w:val="auto"/>
              </w:rPr>
            </w:pPr>
            <w:r w:rsidRPr="0035346A">
              <w:rPr>
                <w:rFonts w:ascii="Arial Narrow" w:hAnsi="Arial Narrow"/>
                <w:b/>
                <w:bCs/>
                <w:color w:val="auto"/>
                <w:sz w:val="17"/>
                <w:szCs w:val="17"/>
                <w:u w:color="C00000"/>
              </w:rPr>
              <w:fldChar w:fldCharType="begin"/>
            </w:r>
            <w:r w:rsidRPr="0035346A">
              <w:rPr>
                <w:rFonts w:ascii="Arial Narrow" w:hAnsi="Arial Narrow"/>
                <w:b/>
                <w:bCs/>
                <w:color w:val="auto"/>
                <w:sz w:val="17"/>
                <w:szCs w:val="17"/>
                <w:u w:color="C00000"/>
              </w:rPr>
              <w:instrText xml:space="preserve"> MERGEFIELD FECHA_NACIMI_CONYUGE </w:instrText>
            </w:r>
            <w:r w:rsidRPr="0035346A">
              <w:rPr>
                <w:rFonts w:ascii="Arial Narrow" w:hAnsi="Arial Narrow"/>
                <w:b/>
                <w:bCs/>
                <w:color w:val="auto"/>
                <w:sz w:val="17"/>
                <w:szCs w:val="17"/>
                <w:u w:color="C00000"/>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5" w:name="cHijo"/>
            <w:bookmarkEnd w:id="15"/>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nacimiento:</w:t>
            </w:r>
            <w:r w:rsidR="00A16537">
              <w:rPr>
                <w:rFonts w:ascii="Arial Narrow" w:hAnsi="Arial Narrow"/>
                <w:color w:val="auto"/>
                <w:sz w:val="17"/>
                <w:szCs w:val="17"/>
                <w:lang w:val="es-ES_tradnl"/>
              </w:rPr>
              <w:t xml:space="preserve"> </w:t>
            </w:r>
            <w:bookmarkStart w:id="16" w:name="dFecNacHijo"/>
            <w:bookmarkEnd w:id="16"/>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D950A8" w:rsidP="00BB5AF9">
            <w:pPr>
              <w:pStyle w:val="Cuerpo"/>
              <w:rPr>
                <w:color w:val="auto"/>
              </w:rPr>
            </w:pPr>
            <w:r w:rsidRPr="0035346A">
              <w:rPr>
                <w:rFonts w:ascii="Arial Narrow" w:hAnsi="Arial Narrow"/>
                <w:b/>
                <w:bCs/>
                <w:color w:val="auto"/>
                <w:sz w:val="17"/>
                <w:szCs w:val="17"/>
                <w:u w:color="C00000"/>
                <w:lang w:val="es-ES_tradnl"/>
              </w:rPr>
              <w:fldChar w:fldCharType="begin"/>
            </w:r>
            <w:r w:rsidRPr="0035346A">
              <w:rPr>
                <w:rFonts w:ascii="Arial Narrow" w:hAnsi="Arial Narrow"/>
                <w:b/>
                <w:bCs/>
                <w:color w:val="auto"/>
                <w:sz w:val="17"/>
                <w:szCs w:val="17"/>
                <w:u w:color="C00000"/>
                <w:lang w:val="es-ES_tradnl"/>
              </w:rPr>
              <w:instrText xml:space="preserve"> MERGEFIELD FECHA_NAC_HIJO_1 </w:instrText>
            </w:r>
            <w:r w:rsidRPr="0035346A">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Cuerpo"/>
              <w:rPr>
                <w:color w:val="auto"/>
              </w:rPr>
            </w:pPr>
            <w:bookmarkStart w:id="17" w:name="cHijo2"/>
            <w:bookmarkEnd w:id="17"/>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color w:val="auto"/>
              </w:rPr>
            </w:pPr>
            <w:r w:rsidRPr="0035346A">
              <w:rPr>
                <w:rFonts w:ascii="Arial Narrow" w:hAnsi="Arial Narrow"/>
                <w:color w:val="auto"/>
                <w:sz w:val="17"/>
                <w:szCs w:val="17"/>
                <w:lang w:val="es-ES_tradnl"/>
              </w:rPr>
              <w:t>Fecha nacimiento:</w:t>
            </w:r>
            <w:r w:rsidR="00DB6D89">
              <w:rPr>
                <w:rFonts w:ascii="Arial Narrow" w:hAnsi="Arial Narrow"/>
                <w:color w:val="auto"/>
                <w:sz w:val="17"/>
                <w:szCs w:val="17"/>
                <w:lang w:val="es-ES_tradnl"/>
              </w:rPr>
              <w:t xml:space="preserve"> </w:t>
            </w:r>
            <w:bookmarkStart w:id="18" w:name="dFecNacHijo2"/>
            <w:bookmarkEnd w:id="18"/>
            <w:r w:rsidR="00A16537">
              <w:rPr>
                <w:rFonts w:ascii="Arial Narrow" w:hAnsi="Arial Narrow"/>
                <w:color w:val="auto"/>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rsidP="00BB5AF9">
            <w:pPr>
              <w:pStyle w:val="Cuerpo"/>
              <w:rPr>
                <w:color w:val="auto"/>
              </w:rPr>
            </w:pPr>
            <w:r>
              <w:rPr>
                <w:rFonts w:ascii="Arial Narrow" w:hAnsi="Arial Narrow"/>
                <w:b/>
                <w:bCs/>
                <w:color w:val="auto"/>
                <w:sz w:val="17"/>
                <w:szCs w:val="17"/>
                <w:u w:color="C00000"/>
                <w:lang w:val="es-ES_tradnl"/>
              </w:rPr>
              <w:fldChar w:fldCharType="begin"/>
            </w:r>
            <w:r>
              <w:rPr>
                <w:rFonts w:ascii="Arial Narrow" w:hAnsi="Arial Narrow"/>
                <w:b/>
                <w:bCs/>
                <w:color w:val="auto"/>
                <w:sz w:val="17"/>
                <w:szCs w:val="17"/>
                <w:u w:color="C00000"/>
                <w:lang w:val="es-ES_tradnl"/>
              </w:rPr>
              <w:instrText xml:space="preserve"> MERGEFIELD FECHA_NAC_HIJO_2 </w:instrText>
            </w:r>
            <w:r>
              <w:rPr>
                <w:rFonts w:ascii="Arial Narrow" w:hAnsi="Arial Narrow"/>
                <w:b/>
                <w:bCs/>
                <w:color w:val="auto"/>
                <w:sz w:val="17"/>
                <w:szCs w:val="17"/>
                <w:u w:color="C00000"/>
                <w:lang w:val="es-ES_tradnl"/>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b/>
                <w:sz w:val="17"/>
                <w:szCs w:val="17"/>
              </w:rPr>
            </w:pPr>
            <w:bookmarkStart w:id="19" w:name="cHijo3"/>
            <w:bookmarkEnd w:id="19"/>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DB6D89">
              <w:rPr>
                <w:rFonts w:ascii="Arial Narrow" w:hAnsi="Arial Narrow"/>
                <w:sz w:val="17"/>
                <w:szCs w:val="17"/>
                <w:lang w:val="es-ES_tradnl"/>
              </w:rPr>
              <w:t xml:space="preserve"> </w:t>
            </w:r>
            <w:bookmarkStart w:id="20" w:name="dFecNacHijo3"/>
            <w:bookmarkEnd w:id="20"/>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pPr>
              <w:rPr>
                <w:rFonts w:ascii="Arial Narrow" w:hAnsi="Arial Narrow"/>
                <w:b/>
                <w:sz w:val="17"/>
                <w:szCs w:val="17"/>
              </w:rPr>
            </w:pPr>
            <w:r>
              <w:rPr>
                <w:rFonts w:ascii="Arial Narrow" w:hAnsi="Arial Narrow"/>
                <w:b/>
                <w:sz w:val="17"/>
                <w:szCs w:val="17"/>
              </w:rPr>
              <w:fldChar w:fldCharType="begin"/>
            </w:r>
            <w:r>
              <w:rPr>
                <w:rFonts w:ascii="Arial Narrow" w:hAnsi="Arial Narrow"/>
                <w:b/>
                <w:sz w:val="17"/>
                <w:szCs w:val="17"/>
              </w:rPr>
              <w:instrText xml:space="preserve"> MERGEFIELD FECHA_NAC_HIJO_3 </w:instrText>
            </w:r>
            <w:r>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 hijo (a)</w:t>
            </w:r>
          </w:p>
        </w:tc>
        <w:bookmarkStart w:id="21" w:name="cHijo4"/>
        <w:bookmarkEnd w:id="21"/>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AB28F6">
            <w:pPr>
              <w:rPr>
                <w:rFonts w:ascii="Arial Narrow" w:hAnsi="Arial Narrow"/>
                <w:b/>
                <w:sz w:val="17"/>
                <w:szCs w:val="17"/>
              </w:rPr>
            </w:pPr>
            <w:r w:rsidRPr="0035346A">
              <w:rPr>
                <w:rFonts w:ascii="Arial Narrow" w:hAnsi="Arial Narrow"/>
                <w:b/>
                <w:sz w:val="17"/>
                <w:szCs w:val="17"/>
              </w:rPr>
              <w:fldChar w:fldCharType="begin"/>
            </w:r>
            <w:r w:rsidRPr="0035346A">
              <w:rPr>
                <w:rFonts w:ascii="Arial Narrow" w:hAnsi="Arial Narrow"/>
                <w:b/>
                <w:sz w:val="17"/>
                <w:szCs w:val="17"/>
              </w:rPr>
              <w:instrText xml:space="preserve"> MERGEFIELD NOMBRE_DE_HIJO_4 </w:instrText>
            </w:r>
            <w:r w:rsidRPr="0035346A">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A16537">
              <w:rPr>
                <w:rFonts w:ascii="Arial Narrow" w:hAnsi="Arial Narrow"/>
                <w:sz w:val="17"/>
                <w:szCs w:val="17"/>
                <w:lang w:val="es-ES_tradnl"/>
              </w:rPr>
              <w:t xml:space="preserve"> </w:t>
            </w:r>
            <w:bookmarkStart w:id="22" w:name="dFecNacHijo4"/>
            <w:bookmarkEnd w:id="22"/>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436E9">
            <w:pPr>
              <w:rPr>
                <w:rFonts w:ascii="Arial Narrow" w:hAnsi="Arial Narrow"/>
                <w:b/>
                <w:sz w:val="17"/>
                <w:szCs w:val="17"/>
              </w:rPr>
            </w:pPr>
            <w:r>
              <w:rPr>
                <w:rFonts w:ascii="Arial Narrow" w:hAnsi="Arial Narrow"/>
                <w:b/>
                <w:sz w:val="17"/>
                <w:szCs w:val="17"/>
              </w:rPr>
              <w:fldChar w:fldCharType="begin"/>
            </w:r>
            <w:r>
              <w:rPr>
                <w:rFonts w:ascii="Arial Narrow" w:hAnsi="Arial Narrow"/>
                <w:b/>
                <w:sz w:val="17"/>
                <w:szCs w:val="17"/>
              </w:rPr>
              <w:instrText xml:space="preserve"> MERGEFIELD FECHA_NAC_HIJO_4 </w:instrText>
            </w:r>
            <w:r>
              <w:rPr>
                <w:rFonts w:ascii="Arial Narrow" w:hAnsi="Arial Narrow"/>
                <w:b/>
                <w:sz w:val="17"/>
                <w:szCs w:val="17"/>
              </w:rPr>
              <w:fldChar w:fldCharType="end"/>
            </w: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Nombre del padre:</w:t>
            </w:r>
          </w:p>
        </w:tc>
        <w:bookmarkStart w:id="23" w:name="cPadre"/>
        <w:bookmarkEnd w:id="23"/>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AB28F6">
            <w:pPr>
              <w:pStyle w:val="Cuerpo"/>
              <w:rPr>
                <w:rFonts w:ascii="Arial Narrow" w:hAnsi="Arial Narrow"/>
                <w:b/>
                <w:sz w:val="17"/>
                <w:szCs w:val="17"/>
              </w:rPr>
            </w:pPr>
            <w:r w:rsidRPr="0035346A">
              <w:rPr>
                <w:rFonts w:ascii="Arial Narrow" w:hAnsi="Arial Narrow"/>
                <w:b/>
                <w:sz w:val="17"/>
                <w:szCs w:val="17"/>
              </w:rPr>
              <w:fldChar w:fldCharType="begin"/>
            </w:r>
            <w:r w:rsidRPr="0035346A">
              <w:rPr>
                <w:rFonts w:ascii="Arial Narrow" w:hAnsi="Arial Narrow"/>
                <w:b/>
                <w:sz w:val="17"/>
                <w:szCs w:val="17"/>
              </w:rPr>
              <w:instrText xml:space="preserve"> MERGEFIELD NOMBRE_PADRE </w:instrText>
            </w:r>
            <w:r w:rsidRPr="0035346A">
              <w:rPr>
                <w:rFonts w:ascii="Arial Narrow" w:hAnsi="Arial Narrow"/>
                <w:b/>
                <w:sz w:val="17"/>
                <w:szCs w:val="17"/>
              </w:rPr>
              <w:fldChar w:fldCharType="end"/>
            </w:r>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DB6D89">
              <w:rPr>
                <w:rFonts w:ascii="Arial Narrow" w:hAnsi="Arial Narrow"/>
                <w:sz w:val="17"/>
                <w:szCs w:val="17"/>
                <w:lang w:val="es-ES_tradnl"/>
              </w:rPr>
              <w:t xml:space="preserve"> </w:t>
            </w:r>
            <w:bookmarkStart w:id="24" w:name="dFecNacPadre"/>
            <w:bookmarkEnd w:id="24"/>
            <w:r w:rsidR="00A16537">
              <w:rPr>
                <w:rFonts w:ascii="Arial Narrow" w:hAnsi="Arial Narrow"/>
                <w:sz w:val="17"/>
                <w:szCs w:val="17"/>
                <w:lang w:val="es-ES_tradnl"/>
              </w:rPr>
              <w:t xml:space="preserve"> </w:t>
            </w:r>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sz w:val="17"/>
                <w:szCs w:val="17"/>
              </w:rPr>
            </w:pPr>
          </w:p>
        </w:tc>
      </w:tr>
      <w:tr w:rsidR="00782113" w:rsidTr="00573370">
        <w:trPr>
          <w:trHeight w:val="215"/>
        </w:trPr>
        <w:tc>
          <w:tcPr>
            <w:tcW w:w="1701" w:type="dxa"/>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Default="006E5689">
            <w:pPr>
              <w:pStyle w:val="Encabezado"/>
              <w:tabs>
                <w:tab w:val="clear" w:pos="4419"/>
                <w:tab w:val="clear" w:pos="8838"/>
              </w:tabs>
            </w:pPr>
            <w:r>
              <w:rPr>
                <w:rFonts w:ascii="Arial Narrow" w:hAnsi="Arial Narrow"/>
                <w:sz w:val="17"/>
                <w:szCs w:val="17"/>
              </w:rPr>
              <w:t>Nombre de la madre:</w:t>
            </w:r>
          </w:p>
        </w:tc>
        <w:tc>
          <w:tcPr>
            <w:tcW w:w="3339" w:type="dxa"/>
            <w:gridSpan w:val="3"/>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pStyle w:val="Encabezado"/>
              <w:tabs>
                <w:tab w:val="clear" w:pos="4419"/>
                <w:tab w:val="clear" w:pos="8838"/>
              </w:tabs>
              <w:rPr>
                <w:rFonts w:ascii="Arial Narrow" w:hAnsi="Arial Narrow"/>
                <w:b/>
                <w:sz w:val="17"/>
                <w:szCs w:val="17"/>
              </w:rPr>
            </w:pPr>
            <w:bookmarkStart w:id="25" w:name="cMadre"/>
            <w:bookmarkEnd w:id="25"/>
          </w:p>
        </w:tc>
        <w:tc>
          <w:tcPr>
            <w:tcW w:w="1481" w:type="dxa"/>
            <w:gridSpan w:val="2"/>
            <w:tcBorders>
              <w:top w:val="single" w:sz="6" w:space="0" w:color="000000"/>
              <w:left w:val="single" w:sz="6" w:space="0" w:color="000000"/>
              <w:bottom w:val="single" w:sz="6" w:space="0" w:color="000000"/>
              <w:right w:val="nil"/>
            </w:tcBorders>
            <w:shd w:val="clear" w:color="auto" w:fill="auto"/>
            <w:tcMar>
              <w:top w:w="80" w:type="dxa"/>
              <w:left w:w="80" w:type="dxa"/>
              <w:bottom w:w="80" w:type="dxa"/>
              <w:right w:w="80" w:type="dxa"/>
            </w:tcMar>
          </w:tcPr>
          <w:p w:rsidR="00782113" w:rsidRPr="0035346A" w:rsidRDefault="006E5689">
            <w:pPr>
              <w:pStyle w:val="Cuerpo"/>
              <w:rPr>
                <w:rFonts w:ascii="Arial Narrow" w:hAnsi="Arial Narrow"/>
                <w:sz w:val="17"/>
                <w:szCs w:val="17"/>
              </w:rPr>
            </w:pPr>
            <w:r w:rsidRPr="0035346A">
              <w:rPr>
                <w:rFonts w:ascii="Arial Narrow" w:hAnsi="Arial Narrow"/>
                <w:sz w:val="17"/>
                <w:szCs w:val="17"/>
                <w:lang w:val="es-ES_tradnl"/>
              </w:rPr>
              <w:t>Fecha nacimiento:</w:t>
            </w:r>
            <w:r w:rsidR="00A16537">
              <w:rPr>
                <w:rFonts w:ascii="Arial Narrow" w:hAnsi="Arial Narrow"/>
                <w:sz w:val="17"/>
                <w:szCs w:val="17"/>
                <w:lang w:val="es-ES_tradnl"/>
              </w:rPr>
              <w:t xml:space="preserve"> </w:t>
            </w:r>
            <w:bookmarkStart w:id="26" w:name="dFecNacMadre"/>
            <w:bookmarkEnd w:id="26"/>
          </w:p>
        </w:tc>
        <w:tc>
          <w:tcPr>
            <w:tcW w:w="4082" w:type="dxa"/>
            <w:gridSpan w:val="6"/>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Pr="0035346A" w:rsidRDefault="00782113">
            <w:pPr>
              <w:rPr>
                <w:rFonts w:ascii="Arial Narrow" w:hAnsi="Arial Narrow"/>
                <w:sz w:val="17"/>
                <w:szCs w:val="17"/>
              </w:rPr>
            </w:pPr>
          </w:p>
        </w:tc>
      </w:tr>
    </w:tbl>
    <w:p w:rsidR="00782113" w:rsidRDefault="00782113" w:rsidP="00B2020E">
      <w:pPr>
        <w:pStyle w:val="Cue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rPr>
          <w:rFonts w:ascii="Arial Narrow" w:eastAsia="Arial Narrow" w:hAnsi="Arial Narrow" w:cs="Arial Narrow"/>
          <w:sz w:val="17"/>
          <w:szCs w:val="17"/>
        </w:rPr>
      </w:pPr>
    </w:p>
    <w:p w:rsidR="00782113" w:rsidRDefault="006E5689">
      <w:pPr>
        <w:pStyle w:val="Cuerpo"/>
        <w:numPr>
          <w:ilvl w:val="0"/>
          <w:numId w:val="3"/>
        </w:numPr>
        <w:spacing w:before="120"/>
        <w:rPr>
          <w:sz w:val="17"/>
          <w:szCs w:val="17"/>
          <w:lang w:val="pt-PT"/>
        </w:rPr>
      </w:pPr>
      <w:r>
        <w:rPr>
          <w:sz w:val="17"/>
          <w:szCs w:val="17"/>
          <w:lang w:val="pt-PT"/>
        </w:rPr>
        <w:t>DOMICILIO ACTUAL</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96"/>
        <w:gridCol w:w="4252"/>
        <w:gridCol w:w="851"/>
        <w:gridCol w:w="567"/>
        <w:gridCol w:w="3300"/>
      </w:tblGrid>
      <w:tr w:rsidR="00782113" w:rsidRPr="003E3405"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Calle y número : </w:t>
            </w:r>
          </w:p>
        </w:tc>
        <w:tc>
          <w:tcPr>
            <w:tcW w:w="8970" w:type="dxa"/>
            <w:gridSpan w:val="4"/>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rsidP="003E3405">
            <w:pPr>
              <w:pStyle w:val="Cuerpo"/>
            </w:pPr>
            <w:bookmarkStart w:id="27" w:name="cDireccion"/>
            <w:bookmarkEnd w:id="27"/>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Colonia o población:</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28" w:name="cColonia"/>
            <w:bookmarkEnd w:id="28"/>
          </w:p>
        </w:tc>
        <w:tc>
          <w:tcPr>
            <w:tcW w:w="851" w:type="dxa"/>
            <w:tcBorders>
              <w:top w:val="single" w:sz="6"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C.P.:</w:t>
            </w:r>
          </w:p>
        </w:tc>
        <w:tc>
          <w:tcPr>
            <w:tcW w:w="3867" w:type="dxa"/>
            <w:gridSpan w:val="2"/>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29" w:name="cCP"/>
            <w:bookmarkEnd w:id="29"/>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Ciudad/municipio: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0" w:name="cCiudad"/>
            <w:bookmarkEnd w:id="30"/>
          </w:p>
        </w:tc>
        <w:tc>
          <w:tcPr>
            <w:tcW w:w="851" w:type="dxa"/>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Estado: </w:t>
            </w:r>
          </w:p>
        </w:tc>
        <w:tc>
          <w:tcPr>
            <w:tcW w:w="3867" w:type="dxa"/>
            <w:gridSpan w:val="2"/>
            <w:tcBorders>
              <w:top w:val="single" w:sz="6" w:space="0" w:color="000000"/>
              <w:left w:val="nil"/>
              <w:bottom w:val="single" w:sz="4"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1" w:name="cEstado"/>
            <w:bookmarkEnd w:id="31"/>
          </w:p>
        </w:tc>
      </w:tr>
      <w:tr w:rsidR="00782113" w:rsidTr="00B2020E">
        <w:trPr>
          <w:trHeight w:val="215"/>
        </w:trPr>
        <w:tc>
          <w:tcPr>
            <w:tcW w:w="169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Teléfono:</w:t>
            </w:r>
          </w:p>
        </w:tc>
        <w:tc>
          <w:tcPr>
            <w:tcW w:w="4252"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2" w:name="cTelefono"/>
            <w:bookmarkEnd w:id="32"/>
          </w:p>
        </w:tc>
        <w:tc>
          <w:tcPr>
            <w:tcW w:w="1418" w:type="dxa"/>
            <w:gridSpan w:val="2"/>
            <w:tcBorders>
              <w:top w:val="single" w:sz="4" w:space="0" w:color="000000"/>
              <w:left w:val="single" w:sz="6" w:space="0" w:color="000000"/>
              <w:bottom w:val="single" w:sz="4" w:space="0" w:color="000000"/>
              <w:right w:val="nil"/>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Teléfono recados:</w:t>
            </w:r>
          </w:p>
        </w:tc>
        <w:tc>
          <w:tcPr>
            <w:tcW w:w="3300" w:type="dxa"/>
            <w:tcBorders>
              <w:top w:val="single" w:sz="6" w:space="0" w:color="000000"/>
              <w:left w:val="nil"/>
              <w:bottom w:val="single" w:sz="6" w:space="0" w:color="000000"/>
              <w:right w:val="single" w:sz="6" w:space="0" w:color="000000"/>
            </w:tcBorders>
            <w:shd w:val="clear" w:color="auto" w:fill="auto"/>
            <w:tcMar>
              <w:top w:w="80" w:type="dxa"/>
              <w:left w:w="80" w:type="dxa"/>
              <w:bottom w:w="80" w:type="dxa"/>
              <w:right w:w="80" w:type="dxa"/>
            </w:tcMar>
          </w:tcPr>
          <w:p w:rsidR="00782113" w:rsidRDefault="00782113">
            <w:pPr>
              <w:pStyle w:val="Cuerpo"/>
            </w:pPr>
            <w:bookmarkStart w:id="33" w:name="cTelefono2"/>
            <w:bookmarkEnd w:id="33"/>
          </w:p>
        </w:tc>
      </w:tr>
    </w:tbl>
    <w:p w:rsidR="00782113" w:rsidRDefault="00782113" w:rsidP="00B2020E">
      <w:pPr>
        <w:pStyle w:val="Cuerpo"/>
        <w:widowControl w:val="0"/>
        <w:spacing w:before="120"/>
      </w:pPr>
    </w:p>
    <w:p w:rsidR="00782113" w:rsidRDefault="006E5689">
      <w:pPr>
        <w:pStyle w:val="Cuerpo"/>
        <w:numPr>
          <w:ilvl w:val="0"/>
          <w:numId w:val="5"/>
        </w:numPr>
        <w:spacing w:before="120"/>
        <w:rPr>
          <w:sz w:val="17"/>
          <w:szCs w:val="17"/>
          <w:lang w:val="es-ES_tradnl"/>
        </w:rPr>
      </w:pPr>
      <w:r>
        <w:rPr>
          <w:sz w:val="17"/>
          <w:szCs w:val="17"/>
          <w:lang w:val="es-ES_tradnl"/>
        </w:rPr>
        <w:t>DOCUMENTOS</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38"/>
        <w:gridCol w:w="1418"/>
        <w:gridCol w:w="3260"/>
        <w:gridCol w:w="2450"/>
      </w:tblGrid>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Categoría en el Refrendo o Libreta de Mar: </w:t>
            </w:r>
          </w:p>
        </w:tc>
        <w:tc>
          <w:tcPr>
            <w:tcW w:w="712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E3405" w:rsidRDefault="00782113">
            <w:pPr>
              <w:rPr>
                <w:rFonts w:ascii="Arial Narrow" w:hAnsi="Arial Narrow"/>
                <w:sz w:val="17"/>
                <w:szCs w:val="17"/>
                <w:lang w:val="es-MX"/>
              </w:rPr>
            </w:pPr>
          </w:p>
        </w:tc>
      </w:tr>
      <w:tr w:rsidR="00782113" w:rsidTr="00B2020E">
        <w:trPr>
          <w:trHeight w:val="19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DOCUMENTO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jc w:val="center"/>
            </w:pPr>
            <w:r>
              <w:rPr>
                <w:rFonts w:ascii="Arial Narrow" w:hAnsi="Arial Narrow"/>
                <w:b/>
                <w:bCs/>
                <w:sz w:val="15"/>
                <w:szCs w:val="15"/>
                <w:lang w:val="es-ES_tradnl"/>
              </w:rPr>
              <w:t>VENCIMIENTO</w:t>
            </w:r>
          </w:p>
        </w:tc>
      </w:tr>
      <w:tr w:rsidR="00782113" w:rsidRPr="00F71A8C"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 xml:space="preserve">Refrendo o Libreta de Mar </w:t>
            </w:r>
            <w:bookmarkStart w:id="34" w:name="cReferendo"/>
            <w:bookmarkEnd w:id="34"/>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35" w:name="cReferendoVencimiento"/>
            <w:bookmarkEnd w:id="35"/>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 xml:space="preserve">Cursos de seguridad (fecha del curso)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 xml:space="preserve">Libreta de identidad marítima  </w:t>
            </w:r>
            <w:bookmarkStart w:id="36" w:name="cIdentidadM"/>
            <w:bookmarkEnd w:id="36"/>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37" w:name="cIdentidadMVencimiento"/>
            <w:bookmarkEnd w:id="37"/>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lang w:val="es-MX"/>
              </w:rPr>
            </w:pPr>
          </w:p>
        </w:tc>
      </w:tr>
      <w:tr w:rsidR="00782113" w:rsidRPr="0040514B" w:rsidTr="00B2020E">
        <w:trPr>
          <w:trHeight w:val="210"/>
        </w:trPr>
        <w:tc>
          <w:tcPr>
            <w:tcW w:w="3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F559A6">
            <w:pPr>
              <w:pStyle w:val="Cuerpo"/>
            </w:pPr>
            <w:r>
              <w:rPr>
                <w:rFonts w:ascii="Arial Narrow" w:hAnsi="Arial Narrow"/>
                <w:sz w:val="17"/>
                <w:szCs w:val="17"/>
                <w:lang w:val="es-ES_tradnl"/>
              </w:rPr>
              <w:t>Certificado médico SCT</w:t>
            </w:r>
            <w:r w:rsidR="00AE2996">
              <w:rPr>
                <w:rFonts w:ascii="Arial Narrow" w:hAnsi="Arial Narrow"/>
                <w:sz w:val="17"/>
                <w:szCs w:val="17"/>
                <w:lang w:val="es-ES_tradnl"/>
              </w:rPr>
              <w:t>:</w:t>
            </w:r>
            <w:r>
              <w:rPr>
                <w:rFonts w:ascii="Arial Narrow" w:hAnsi="Arial Narrow"/>
                <w:sz w:val="17"/>
                <w:szCs w:val="17"/>
                <w:lang w:val="es-ES_tradnl"/>
              </w:rPr>
              <w:t xml:space="preserve"> </w:t>
            </w:r>
            <w:r w:rsidR="00AE2996">
              <w:rPr>
                <w:rFonts w:ascii="Arial Narrow" w:hAnsi="Arial Narrow"/>
                <w:sz w:val="17"/>
                <w:szCs w:val="17"/>
                <w:lang w:val="es-ES_tradnl"/>
              </w:rPr>
              <w:t xml:space="preserve"> </w:t>
            </w:r>
            <w:bookmarkStart w:id="38" w:name="cCertificadoM"/>
            <w:bookmarkEnd w:id="38"/>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39" w:name="cCertificadoMVencimiento"/>
            <w:bookmarkEnd w:id="39"/>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rFonts w:ascii="Arial Narrow" w:hAnsi="Arial Narrow"/>
                <w:sz w:val="17"/>
                <w:szCs w:val="17"/>
                <w:highlight w:val="yellow"/>
                <w:lang w:val="es-MX"/>
              </w:rPr>
            </w:pP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40514B" w:rsidRDefault="00782113">
            <w:pPr>
              <w:rPr>
                <w:lang w:val="es-MX"/>
              </w:rPr>
            </w:pPr>
          </w:p>
        </w:tc>
      </w:tr>
    </w:tbl>
    <w:p w:rsidR="00782113" w:rsidRDefault="00782113" w:rsidP="00B2020E">
      <w:pPr>
        <w:pStyle w:val="Cuerpo"/>
        <w:widowControl w:val="0"/>
        <w:spacing w:before="120"/>
      </w:pPr>
    </w:p>
    <w:p w:rsidR="00AB28F6" w:rsidRDefault="00AB28F6" w:rsidP="00B2020E">
      <w:pPr>
        <w:pStyle w:val="Cuerpo"/>
        <w:widowControl w:val="0"/>
        <w:spacing w:before="120"/>
      </w:pPr>
    </w:p>
    <w:p w:rsidR="007605AB" w:rsidRDefault="007605AB" w:rsidP="00B2020E">
      <w:pPr>
        <w:pStyle w:val="Cuerpo"/>
        <w:widowControl w:val="0"/>
        <w:spacing w:before="120"/>
      </w:pPr>
    </w:p>
    <w:p w:rsidR="00F71A8C" w:rsidRDefault="00F71A8C" w:rsidP="00B2020E">
      <w:pPr>
        <w:pStyle w:val="Cuerpo"/>
        <w:widowControl w:val="0"/>
        <w:spacing w:before="120"/>
      </w:pPr>
    </w:p>
    <w:p w:rsidR="00782113" w:rsidRDefault="006E5689">
      <w:pPr>
        <w:pStyle w:val="Cuerpo"/>
        <w:numPr>
          <w:ilvl w:val="0"/>
          <w:numId w:val="6"/>
        </w:numPr>
        <w:spacing w:before="120"/>
        <w:rPr>
          <w:sz w:val="17"/>
          <w:szCs w:val="17"/>
        </w:rPr>
      </w:pPr>
      <w:r>
        <w:rPr>
          <w:sz w:val="17"/>
          <w:szCs w:val="17"/>
        </w:rPr>
        <w:lastRenderedPageBreak/>
        <w:t>DATOS DE CONTRATACIÓN:</w:t>
      </w:r>
    </w:p>
    <w:tbl>
      <w:tblPr>
        <w:tblW w:w="10666"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56"/>
        <w:gridCol w:w="2860"/>
        <w:gridCol w:w="2450"/>
      </w:tblGrid>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rsidP="00BB5AF9">
            <w:pPr>
              <w:pStyle w:val="Cuerpo"/>
              <w:tabs>
                <w:tab w:val="right" w:pos="4556"/>
              </w:tabs>
            </w:pPr>
            <w:r>
              <w:rPr>
                <w:rFonts w:ascii="Arial Narrow" w:hAnsi="Arial Narrow"/>
                <w:sz w:val="17"/>
                <w:szCs w:val="17"/>
                <w:lang w:val="es-ES_tradnl"/>
              </w:rPr>
              <w:t xml:space="preserve">Tipo de contrato: </w:t>
            </w:r>
            <w:r w:rsidR="00CE2DB5">
              <w:rPr>
                <w:rFonts w:ascii="Arial Narrow" w:hAnsi="Arial Narrow"/>
                <w:sz w:val="17"/>
                <w:szCs w:val="17"/>
                <w:lang w:val="es-ES_tradnl"/>
              </w:rPr>
              <w:fldChar w:fldCharType="begin"/>
            </w:r>
            <w:r w:rsidR="00CE2DB5">
              <w:rPr>
                <w:rFonts w:ascii="Arial Narrow" w:hAnsi="Arial Narrow"/>
                <w:sz w:val="17"/>
                <w:szCs w:val="17"/>
                <w:lang w:val="es-ES_tradnl"/>
              </w:rPr>
              <w:instrText xml:space="preserve"> MERGEFIELD TIPO_CONTRATO </w:instrText>
            </w:r>
            <w:r w:rsidR="00CE2DB5">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DETERMINADO</w:t>
            </w:r>
            <w:r w:rsidR="00CE2DB5">
              <w:rPr>
                <w:rFonts w:ascii="Arial Narrow" w:hAnsi="Arial Narrow"/>
                <w:sz w:val="17"/>
                <w:szCs w:val="17"/>
                <w:lang w:val="es-ES_tradnl"/>
              </w:rPr>
              <w:fldChar w:fldCharType="end"/>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BB5AF9">
            <w:r w:rsidRPr="0035346A">
              <w:rPr>
                <w:rFonts w:ascii="Arial Narrow" w:hAnsi="Arial Narrow" w:cs="Arial Unicode MS"/>
                <w:b/>
                <w:bCs/>
                <w:sz w:val="17"/>
                <w:szCs w:val="17"/>
                <w:u w:color="C00000"/>
                <w:lang w:val="es-ES_tradnl" w:eastAsia="es-MX"/>
              </w:rPr>
              <w:t>DETERMINADO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CE2DB5" w:rsidP="00F559A6">
            <w:pPr>
              <w:pStyle w:val="Cuerpo"/>
              <w:tabs>
                <w:tab w:val="right" w:pos="4570"/>
              </w:tabs>
            </w:pPr>
            <w:r>
              <w:rPr>
                <w:rFonts w:ascii="Arial Narrow" w:hAnsi="Arial Narrow"/>
                <w:sz w:val="17"/>
                <w:szCs w:val="17"/>
                <w:lang w:val="es-ES_tradnl"/>
              </w:rPr>
              <w:t xml:space="preserve">Salario base diario: </w:t>
            </w:r>
            <w:r>
              <w:rPr>
                <w:rFonts w:ascii="Arial Narrow" w:hAnsi="Arial Narrow"/>
                <w:sz w:val="17"/>
                <w:szCs w:val="17"/>
                <w:lang w:val="es-ES_tradnl"/>
              </w:rPr>
              <w:fldChar w:fldCharType="begin"/>
            </w:r>
            <w:r>
              <w:rPr>
                <w:rFonts w:ascii="Arial Narrow" w:hAnsi="Arial Narrow"/>
                <w:sz w:val="17"/>
                <w:szCs w:val="17"/>
                <w:lang w:val="es-ES_tradnl"/>
              </w:rPr>
              <w:instrText xml:space="preserve"> MERGEFIELD SALARIO_DIARIO </w:instrText>
            </w:r>
            <w:r>
              <w:rPr>
                <w:rFonts w:ascii="Arial Narrow" w:hAnsi="Arial Narrow"/>
                <w:sz w:val="17"/>
                <w:szCs w:val="17"/>
                <w:lang w:val="es-ES_tradnl"/>
              </w:rPr>
              <w:fldChar w:fldCharType="separate"/>
            </w:r>
            <w:r w:rsidR="00773471" w:rsidRPr="00701A90">
              <w:rPr>
                <w:rFonts w:ascii="Arial Narrow" w:hAnsi="Arial Narrow"/>
                <w:noProof/>
                <w:sz w:val="17"/>
                <w:szCs w:val="17"/>
                <w:lang w:val="es-ES_tradnl"/>
              </w:rPr>
              <w:t xml:space="preserve">$ </w:t>
            </w:r>
            <w:r>
              <w:rPr>
                <w:rFonts w:ascii="Arial Narrow" w:hAnsi="Arial Narrow"/>
                <w:sz w:val="17"/>
                <w:szCs w:val="17"/>
                <w:lang w:val="es-ES_tradnl"/>
              </w:rPr>
              <w:fldChar w:fldCharType="end"/>
            </w:r>
            <w:bookmarkStart w:id="40" w:name="fSueldoBase"/>
            <w:bookmarkEnd w:id="40"/>
            <w:r w:rsidR="006E5689">
              <w:rPr>
                <w:rFonts w:ascii="Arial Narrow" w:hAnsi="Arial Narrow"/>
                <w:sz w:val="17"/>
                <w:szCs w:val="17"/>
                <w:lang w:val="es-ES_tradnl"/>
              </w:rPr>
              <w:tab/>
            </w:r>
            <w:r w:rsidR="006E5689">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Cargo (Puesto):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sz w:val="17"/>
                <w:szCs w:val="17"/>
              </w:rPr>
            </w:pPr>
            <w:bookmarkStart w:id="41" w:name="cPuesto"/>
            <w:bookmarkEnd w:id="41"/>
          </w:p>
        </w:tc>
      </w:tr>
      <w:tr w:rsidR="00782113"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Categoría (A, B):</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bookmarkStart w:id="42" w:name="cCategoria"/>
            <w:bookmarkEnd w:id="42"/>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Fecha de inicio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pPr>
              <w:pStyle w:val="Cuerpo"/>
            </w:pPr>
            <w:bookmarkStart w:id="43" w:name="dFechaInicioContrato"/>
            <w:bookmarkEnd w:id="43"/>
          </w:p>
        </w:tc>
      </w:tr>
      <w:tr w:rsidR="00782113" w:rsidRPr="00F71A8C" w:rsidTr="00573370">
        <w:trPr>
          <w:trHeight w:val="2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pPr>
            <w:r>
              <w:rPr>
                <w:rFonts w:ascii="Arial Narrow" w:hAnsi="Arial Narrow"/>
                <w:sz w:val="17"/>
                <w:szCs w:val="17"/>
                <w:lang w:val="es-ES_tradnl"/>
              </w:rPr>
              <w:t>Fecha de terminación de Contrato:</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Pr="0035346A" w:rsidRDefault="00782113">
            <w:pPr>
              <w:pStyle w:val="Cuerpo"/>
              <w:rPr>
                <w:rFonts w:ascii="Arial Narrow" w:hAnsi="Arial Narrow"/>
                <w:b/>
                <w:sz w:val="17"/>
                <w:szCs w:val="17"/>
              </w:rPr>
            </w:pPr>
            <w:bookmarkStart w:id="44" w:name="dFechaFinContrato"/>
            <w:bookmarkEnd w:id="44"/>
          </w:p>
        </w:tc>
      </w:tr>
      <w:tr w:rsidR="00782113" w:rsidTr="00573370">
        <w:trPr>
          <w:trHeight w:val="410"/>
        </w:trPr>
        <w:tc>
          <w:tcPr>
            <w:tcW w:w="5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tabs>
                <w:tab w:val="right" w:pos="4570"/>
              </w:tabs>
            </w:pPr>
            <w:r>
              <w:rPr>
                <w:rFonts w:ascii="Arial Narrow" w:hAnsi="Arial Narrow"/>
                <w:sz w:val="17"/>
                <w:szCs w:val="17"/>
                <w:lang w:val="es-ES_tradnl"/>
              </w:rPr>
              <w:t xml:space="preserve">Banco para el depósito de su salario: </w:t>
            </w:r>
            <w:r>
              <w:rPr>
                <w:rFonts w:ascii="Arial Narrow" w:eastAsia="Arial Narrow" w:hAnsi="Arial Narrow" w:cs="Arial Narrow"/>
                <w:sz w:val="17"/>
                <w:szCs w:val="17"/>
                <w:lang w:val="es-ES_tradnl"/>
              </w:rPr>
              <w:tab/>
            </w:r>
            <w:r>
              <w:rPr>
                <w:rFonts w:ascii="Arial Narrow" w:hAnsi="Arial Narrow"/>
                <w:b/>
                <w:bCs/>
                <w:sz w:val="17"/>
                <w:szCs w:val="17"/>
                <w:lang w:val="es-ES_tradnl"/>
              </w:rPr>
              <w:t xml:space="preserve"> </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6E5689">
            <w:pPr>
              <w:pStyle w:val="Cuerpo"/>
              <w:rPr>
                <w:rFonts w:ascii="Arial Narrow" w:eastAsia="Arial Narrow" w:hAnsi="Arial Narrow" w:cs="Arial Narrow"/>
                <w:sz w:val="17"/>
                <w:szCs w:val="17"/>
              </w:rPr>
            </w:pPr>
            <w:r>
              <w:rPr>
                <w:rFonts w:ascii="Arial Narrow" w:hAnsi="Arial Narrow"/>
                <w:sz w:val="17"/>
                <w:szCs w:val="17"/>
                <w:lang w:val="es-ES_tradnl"/>
              </w:rPr>
              <w:t>Número de cuenta</w:t>
            </w:r>
            <w:r w:rsidR="00840071">
              <w:rPr>
                <w:rFonts w:ascii="Arial Narrow" w:hAnsi="Arial Narrow"/>
                <w:sz w:val="17"/>
                <w:szCs w:val="17"/>
                <w:lang w:val="es-ES_tradnl"/>
              </w:rPr>
              <w:t xml:space="preserve"> o clave</w:t>
            </w:r>
          </w:p>
          <w:p w:rsidR="00782113" w:rsidRDefault="006E5689" w:rsidP="00840071">
            <w:pPr>
              <w:pStyle w:val="Cuerpo"/>
            </w:pPr>
            <w:r>
              <w:rPr>
                <w:rFonts w:ascii="Arial Narrow" w:hAnsi="Arial Narrow"/>
                <w:sz w:val="17"/>
                <w:szCs w:val="17"/>
                <w:lang w:val="es-ES_tradnl"/>
              </w:rPr>
              <w:t>bancaria:</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2113" w:rsidRDefault="00782113">
            <w:bookmarkStart w:id="45" w:name="cNumeroCuenta"/>
            <w:bookmarkEnd w:id="45"/>
          </w:p>
        </w:tc>
      </w:tr>
    </w:tbl>
    <w:p w:rsidR="00782113" w:rsidRDefault="00782113" w:rsidP="00B2020E">
      <w:pPr>
        <w:pStyle w:val="Cuerpo"/>
        <w:widowControl w:val="0"/>
        <w:spacing w:before="120"/>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782113">
      <w:pPr>
        <w:pStyle w:val="Cuerpo"/>
        <w:spacing w:before="120"/>
        <w:rPr>
          <w:sz w:val="17"/>
          <w:szCs w:val="17"/>
        </w:rPr>
      </w:pPr>
    </w:p>
    <w:p w:rsidR="00782113" w:rsidRDefault="00AB28F6">
      <w:pPr>
        <w:pStyle w:val="Cuerpo"/>
        <w:tabs>
          <w:tab w:val="left" w:pos="5040"/>
        </w:tabs>
        <w:spacing w:before="120"/>
        <w:rPr>
          <w:sz w:val="17"/>
          <w:szCs w:val="17"/>
        </w:rPr>
      </w:pPr>
      <w:r>
        <w:rPr>
          <w:sz w:val="17"/>
          <w:szCs w:val="17"/>
          <w:lang w:val="en-US"/>
        </w:rPr>
        <w:t xml:space="preserve">             </w:t>
      </w:r>
      <w:r w:rsidR="006E5689">
        <w:rPr>
          <w:sz w:val="17"/>
          <w:szCs w:val="17"/>
          <w:lang w:val="en-US"/>
        </w:rPr>
        <w:t>______________________________</w:t>
      </w:r>
      <w:r w:rsidR="006E5689">
        <w:rPr>
          <w:sz w:val="17"/>
          <w:szCs w:val="17"/>
          <w:lang w:val="en-US"/>
        </w:rPr>
        <w:tab/>
      </w:r>
      <w:r>
        <w:rPr>
          <w:sz w:val="17"/>
          <w:szCs w:val="17"/>
          <w:lang w:val="en-US"/>
        </w:rPr>
        <w:t xml:space="preserve">                 </w:t>
      </w:r>
      <w:r w:rsidR="006E5689">
        <w:rPr>
          <w:sz w:val="17"/>
          <w:szCs w:val="17"/>
          <w:lang w:val="en-US"/>
        </w:rPr>
        <w:t>______________________________</w:t>
      </w:r>
    </w:p>
    <w:p w:rsidR="00782113" w:rsidRDefault="00F71A8C" w:rsidP="00F5623C">
      <w:pPr>
        <w:pStyle w:val="Cuerpo"/>
        <w:tabs>
          <w:tab w:val="left" w:pos="708"/>
          <w:tab w:val="left" w:pos="1416"/>
          <w:tab w:val="left" w:pos="2124"/>
          <w:tab w:val="left" w:pos="5040"/>
        </w:tabs>
        <w:spacing w:before="120"/>
        <w:rPr>
          <w:sz w:val="17"/>
          <w:szCs w:val="17"/>
        </w:rPr>
      </w:pPr>
      <w:r>
        <w:rPr>
          <w:sz w:val="17"/>
          <w:szCs w:val="17"/>
          <w:lang w:val="es-ES_tradnl"/>
        </w:rPr>
        <w:t xml:space="preserve">                 </w:t>
      </w:r>
      <w:r w:rsidR="00AB28F6" w:rsidRPr="00AB28F6">
        <w:rPr>
          <w:b/>
          <w:sz w:val="17"/>
          <w:szCs w:val="17"/>
          <w:lang w:val="es-ES_tradnl"/>
        </w:rPr>
        <w:fldChar w:fldCharType="begin"/>
      </w:r>
      <w:r w:rsidR="00AB28F6" w:rsidRPr="00AB28F6">
        <w:rPr>
          <w:b/>
          <w:sz w:val="17"/>
          <w:szCs w:val="17"/>
          <w:lang w:val="es-ES_tradnl"/>
        </w:rPr>
        <w:instrText xml:space="preserve"> MERGEFIELD REPRESENTANTE_LEGAL </w:instrText>
      </w:r>
      <w:r w:rsidR="00AB28F6" w:rsidRPr="00AB28F6">
        <w:rPr>
          <w:b/>
          <w:sz w:val="17"/>
          <w:szCs w:val="17"/>
          <w:lang w:val="es-ES_tradnl"/>
        </w:rPr>
        <w:fldChar w:fldCharType="separate"/>
      </w:r>
      <w:r w:rsidR="00773471" w:rsidRPr="00701A90">
        <w:rPr>
          <w:b/>
          <w:noProof/>
          <w:sz w:val="17"/>
          <w:szCs w:val="17"/>
          <w:lang w:val="es-ES_tradnl"/>
        </w:rPr>
        <w:t>Omar Santiago Aquino</w:t>
      </w:r>
      <w:r w:rsidR="00AB28F6" w:rsidRPr="00AB28F6">
        <w:rPr>
          <w:b/>
          <w:sz w:val="17"/>
          <w:szCs w:val="17"/>
          <w:lang w:val="es-ES_tradnl"/>
        </w:rPr>
        <w:fldChar w:fldCharType="end"/>
      </w:r>
      <w:r w:rsidR="006E5689">
        <w:rPr>
          <w:sz w:val="17"/>
          <w:szCs w:val="17"/>
          <w:lang w:val="es-ES_tradnl"/>
        </w:rPr>
        <w:tab/>
      </w:r>
      <w:r w:rsidR="00F5623C">
        <w:rPr>
          <w:sz w:val="17"/>
          <w:szCs w:val="17"/>
          <w:lang w:val="es-ES_tradnl"/>
        </w:rPr>
        <w:t xml:space="preserve">            </w:t>
      </w:r>
      <w:r w:rsidR="00AC6F0F">
        <w:rPr>
          <w:sz w:val="17"/>
          <w:szCs w:val="17"/>
          <w:lang w:val="es-ES_tradnl"/>
        </w:rPr>
        <w:t xml:space="preserve">                    </w:t>
      </w:r>
      <w:bookmarkStart w:id="46" w:name="_GoBack"/>
      <w:bookmarkEnd w:id="46"/>
      <w:r w:rsidR="00F5623C">
        <w:rPr>
          <w:sz w:val="17"/>
          <w:szCs w:val="17"/>
          <w:lang w:val="es-ES_tradnl"/>
        </w:rPr>
        <w:t xml:space="preserve">  </w:t>
      </w:r>
      <w:bookmarkStart w:id="47" w:name="cNombreLargo2"/>
      <w:bookmarkEnd w:id="47"/>
    </w:p>
    <w:p w:rsidR="00782113" w:rsidRPr="00BB5AF9" w:rsidRDefault="006E5689">
      <w:pPr>
        <w:pStyle w:val="Encabezam"/>
        <w:rPr>
          <w:lang w:val="es-MX"/>
        </w:rPr>
      </w:pPr>
      <w:r w:rsidRPr="00BB5AF9">
        <w:rPr>
          <w:rFonts w:ascii="Arial Unicode MS" w:hAnsi="Arial Unicode MS"/>
          <w:b w:val="0"/>
          <w:bCs w:val="0"/>
          <w:lang w:val="es-MX"/>
        </w:rPr>
        <w:br w:type="page"/>
      </w:r>
    </w:p>
    <w:p w:rsidR="00782113" w:rsidRDefault="006E5689">
      <w:pPr>
        <w:pStyle w:val="Encabezam"/>
        <w:rPr>
          <w:sz w:val="18"/>
          <w:szCs w:val="18"/>
          <w:lang w:val="de-DE"/>
        </w:rPr>
      </w:pPr>
      <w:r>
        <w:rPr>
          <w:sz w:val="18"/>
          <w:szCs w:val="18"/>
          <w:lang w:val="de-DE"/>
        </w:rPr>
        <w:lastRenderedPageBreak/>
        <w:t>DECLARACIONES</w:t>
      </w:r>
    </w:p>
    <w:p w:rsidR="00805B90" w:rsidRPr="00805B90" w:rsidRDefault="00805B90" w:rsidP="00805B90">
      <w:pPr>
        <w:pStyle w:val="Cuerpo"/>
      </w:pPr>
    </w:p>
    <w:p w:rsidR="00782113" w:rsidRDefault="006E5689">
      <w:pPr>
        <w:pStyle w:val="Encabezam2"/>
        <w:rPr>
          <w:sz w:val="18"/>
          <w:szCs w:val="18"/>
        </w:rPr>
      </w:pPr>
      <w:r>
        <w:rPr>
          <w:sz w:val="18"/>
          <w:szCs w:val="18"/>
        </w:rPr>
        <w:t>Declara la EMPRESA por conducto de su representante:</w:t>
      </w:r>
    </w:p>
    <w:p w:rsidR="00805B90" w:rsidRPr="00805B90" w:rsidRDefault="00805B90" w:rsidP="00805B90">
      <w:pPr>
        <w:pStyle w:val="Cuerpo"/>
        <w:rPr>
          <w:lang w:val="es-ES_tradnl"/>
        </w:rPr>
      </w:pP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es una empresa mexicana constituida en los términos de las leyes mexicanas, dedicada entre otras actividades al suministro de personal para tripular buques, remolcadores, embarcaciones y demás actividades especializadas a bordo y demás actividades relacionadas, y estar constituida de acuerdo a las leyes de los Estados Unidos Mexicanos.</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Que para cumplir con sus objetos sociales, celebra contratos de suministro de personal con otras empresas cuyo objeto social es administrar o disponer embarcaciones de apoyo al servicio de la industria costa afuera.</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el buque donde labora el </w:t>
      </w:r>
      <w:r>
        <w:rPr>
          <w:rFonts w:ascii="Arial Narrow" w:hAnsi="Arial Narrow"/>
          <w:b/>
          <w:bCs/>
          <w:sz w:val="18"/>
          <w:szCs w:val="18"/>
        </w:rPr>
        <w:t>EMPLEADO</w:t>
      </w:r>
      <w:r>
        <w:rPr>
          <w:rFonts w:ascii="Arial Narrow" w:hAnsi="Arial Narrow"/>
          <w:sz w:val="18"/>
          <w:szCs w:val="18"/>
        </w:rPr>
        <w:t xml:space="preserve"> deben ingresar a terminales marítimas de Petróleos Mexicano</w:t>
      </w:r>
      <w:r w:rsidR="00EF495D">
        <w:rPr>
          <w:rFonts w:ascii="Arial Narrow" w:hAnsi="Arial Narrow"/>
          <w:sz w:val="18"/>
          <w:szCs w:val="18"/>
        </w:rPr>
        <w:t>s</w:t>
      </w:r>
      <w:r>
        <w:rPr>
          <w:rFonts w:ascii="Arial Narrow" w:hAnsi="Arial Narrow"/>
          <w:sz w:val="18"/>
          <w:szCs w:val="18"/>
        </w:rPr>
        <w:t>, Administraciones Portuarias e instalaciones costa afuera donde rigen requerimientos específic</w:t>
      </w:r>
      <w:r w:rsidR="00EF495D">
        <w:rPr>
          <w:rFonts w:ascii="Arial Narrow" w:hAnsi="Arial Narrow"/>
          <w:sz w:val="18"/>
          <w:szCs w:val="18"/>
        </w:rPr>
        <w:t>o</w:t>
      </w:r>
      <w:r>
        <w:rPr>
          <w:rFonts w:ascii="Arial Narrow" w:hAnsi="Arial Narrow"/>
          <w:sz w:val="18"/>
          <w:szCs w:val="18"/>
        </w:rPr>
        <w:t xml:space="preserve">s de acceso y tránsito, así como normas sobre seguridad industrial, protección ambiental y calidad; cuyo alcance es para toda persona que ingrese a las mismas, esto incluye al </w:t>
      </w:r>
      <w:r>
        <w:rPr>
          <w:rFonts w:ascii="Arial Narrow" w:hAnsi="Arial Narrow"/>
          <w:b/>
          <w:bCs/>
          <w:sz w:val="18"/>
          <w:szCs w:val="18"/>
        </w:rPr>
        <w:t>EMPLEADO</w:t>
      </w:r>
      <w:r>
        <w:rPr>
          <w:rFonts w:ascii="Arial Narrow" w:hAnsi="Arial Narrow"/>
          <w:sz w:val="18"/>
          <w:szCs w:val="18"/>
        </w:rPr>
        <w:t>, al cual se le familiariza con esa reglamentación.</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domicilio fiscal  y legal se ubica en </w:t>
      </w:r>
      <w:r w:rsidR="00AB28F6">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sidR="00AB28F6">
        <w:rPr>
          <w:rFonts w:ascii="Arial Narrow" w:hAnsi="Arial Narrow"/>
          <w:sz w:val="18"/>
          <w:szCs w:val="18"/>
        </w:rPr>
        <w:t xml:space="preserve"> </w:t>
      </w:r>
      <w:r>
        <w:rPr>
          <w:rFonts w:ascii="Arial Narrow" w:hAnsi="Arial Narrow"/>
          <w:sz w:val="18"/>
          <w:szCs w:val="18"/>
        </w:rPr>
        <w:t xml:space="preserve">en </w:t>
      </w:r>
      <w:r w:rsidR="00EF495D">
        <w:rPr>
          <w:rFonts w:ascii="Arial Narrow" w:hAnsi="Arial Narrow"/>
          <w:sz w:val="18"/>
          <w:szCs w:val="18"/>
        </w:rPr>
        <w:t xml:space="preserve">la  Ciudad  de </w:t>
      </w:r>
      <w:r w:rsidR="004C5F2C">
        <w:rPr>
          <w:rFonts w:ascii="Arial Narrow" w:hAnsi="Arial Narrow"/>
          <w:sz w:val="18"/>
          <w:szCs w:val="18"/>
        </w:rPr>
        <w:t>Veracruz</w:t>
      </w:r>
      <w:r w:rsidR="00EF495D">
        <w:rPr>
          <w:rFonts w:ascii="Arial Narrow" w:hAnsi="Arial Narrow"/>
          <w:sz w:val="18"/>
          <w:szCs w:val="18"/>
        </w:rPr>
        <w:t>.</w:t>
      </w:r>
    </w:p>
    <w:p w:rsidR="00782113" w:rsidRDefault="006E5689">
      <w:pPr>
        <w:pStyle w:val="Prrafodelista"/>
        <w:numPr>
          <w:ilvl w:val="0"/>
          <w:numId w:val="8"/>
        </w:numPr>
        <w:jc w:val="both"/>
        <w:rPr>
          <w:rFonts w:ascii="Arial Narrow" w:eastAsia="Arial Narrow" w:hAnsi="Arial Narrow" w:cs="Arial Narrow"/>
          <w:sz w:val="18"/>
          <w:szCs w:val="18"/>
        </w:rPr>
      </w:pPr>
      <w:r>
        <w:rPr>
          <w:rFonts w:ascii="Arial Narrow" w:hAnsi="Arial Narrow"/>
          <w:sz w:val="18"/>
          <w:szCs w:val="18"/>
        </w:rPr>
        <w:t xml:space="preserve">Que su oficina para la contratación y demás asuntos relacionados con la relación de trabajo con el </w:t>
      </w:r>
      <w:r>
        <w:rPr>
          <w:rFonts w:ascii="Arial Narrow" w:hAnsi="Arial Narrow"/>
          <w:b/>
          <w:bCs/>
          <w:sz w:val="18"/>
          <w:szCs w:val="18"/>
        </w:rPr>
        <w:t>EMPLEADO</w:t>
      </w:r>
      <w:r>
        <w:rPr>
          <w:rFonts w:ascii="Arial Narrow" w:hAnsi="Arial Narrow"/>
          <w:sz w:val="18"/>
          <w:szCs w:val="18"/>
        </w:rPr>
        <w:t>, se ubica en</w:t>
      </w:r>
      <w:r w:rsidR="004C5F2C">
        <w:rPr>
          <w:rFonts w:ascii="Arial Narrow" w:hAnsi="Arial Narrow"/>
          <w:sz w:val="18"/>
          <w:szCs w:val="18"/>
        </w:rPr>
        <w:t xml:space="preserve"> </w:t>
      </w:r>
      <w:r w:rsidR="00AB28F6" w:rsidRPr="0035346A">
        <w:rPr>
          <w:rFonts w:ascii="Arial Narrow" w:hAnsi="Arial Narrow"/>
          <w:sz w:val="18"/>
          <w:szCs w:val="18"/>
        </w:rPr>
        <w:fldChar w:fldCharType="begin"/>
      </w:r>
      <w:r w:rsidR="00AB28F6" w:rsidRPr="0035346A">
        <w:rPr>
          <w:rFonts w:ascii="Arial Narrow" w:hAnsi="Arial Narrow"/>
          <w:sz w:val="18"/>
          <w:szCs w:val="18"/>
        </w:rPr>
        <w:instrText xml:space="preserve"> MERGEFIELD DIRECCION_PATRONA </w:instrText>
      </w:r>
      <w:r w:rsidR="00AB28F6" w:rsidRPr="0035346A">
        <w:rPr>
          <w:rFonts w:ascii="Arial Narrow" w:hAnsi="Arial Narrow"/>
          <w:sz w:val="18"/>
          <w:szCs w:val="18"/>
        </w:rPr>
        <w:fldChar w:fldCharType="separate"/>
      </w:r>
      <w:r w:rsidR="00773471" w:rsidRPr="00701A90">
        <w:rPr>
          <w:rFonts w:ascii="Arial Narrow" w:hAnsi="Arial Narrow"/>
          <w:noProof/>
          <w:sz w:val="18"/>
          <w:szCs w:val="18"/>
        </w:rPr>
        <w:t>Xicotencatl # 444, int: B, Colonia. Faros, C.P. 91709, Veracruz. Ver.</w:t>
      </w:r>
      <w:r w:rsidR="00AB28F6" w:rsidRPr="0035346A">
        <w:rPr>
          <w:rFonts w:ascii="Arial Narrow" w:hAnsi="Arial Narrow"/>
          <w:sz w:val="18"/>
          <w:szCs w:val="18"/>
        </w:rPr>
        <w:fldChar w:fldCharType="end"/>
      </w:r>
      <w:r>
        <w:rPr>
          <w:rFonts w:ascii="Arial Narrow" w:hAnsi="Arial Narrow"/>
          <w:sz w:val="18"/>
          <w:szCs w:val="18"/>
        </w:rPr>
        <w:t xml:space="preserve">  </w:t>
      </w:r>
    </w:p>
    <w:p w:rsidR="00782113" w:rsidRDefault="006E5689">
      <w:pPr>
        <w:pStyle w:val="Encabezam2"/>
        <w:rPr>
          <w:sz w:val="18"/>
          <w:szCs w:val="18"/>
        </w:rPr>
      </w:pPr>
      <w:r>
        <w:rPr>
          <w:sz w:val="18"/>
          <w:szCs w:val="18"/>
        </w:rPr>
        <w:t>Declara el EMPLEADO por su propio derecho:</w:t>
      </w:r>
    </w:p>
    <w:p w:rsidR="00805B90" w:rsidRPr="00805B90" w:rsidRDefault="00805B90" w:rsidP="00805B90">
      <w:pPr>
        <w:pStyle w:val="Cuerpo"/>
        <w:rPr>
          <w:lang w:val="es-ES_tradnl"/>
        </w:rPr>
      </w:pP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los datos descritos en las secciones GENERALIDADES y DOMICILIO ACTUAL, </w:t>
      </w:r>
      <w:r w:rsidR="00A11FEB" w:rsidRPr="0035346A">
        <w:rPr>
          <w:rFonts w:ascii="Arial Narrow" w:hAnsi="Arial Narrow"/>
          <w:bCs/>
          <w:sz w:val="18"/>
          <w:szCs w:val="18"/>
        </w:rPr>
        <w:t>BAJO PROTESTA DE DECIR VERDAD</w:t>
      </w:r>
      <w:r w:rsidR="00A11FEB">
        <w:rPr>
          <w:rFonts w:ascii="Arial Narrow" w:hAnsi="Arial Narrow"/>
          <w:sz w:val="18"/>
          <w:szCs w:val="18"/>
        </w:rPr>
        <w:t xml:space="preserve"> </w:t>
      </w:r>
      <w:r>
        <w:rPr>
          <w:rFonts w:ascii="Arial Narrow" w:hAnsi="Arial Narrow"/>
          <w:sz w:val="18"/>
          <w:szCs w:val="18"/>
        </w:rPr>
        <w:t xml:space="preserve">son los que indicó a la </w:t>
      </w:r>
      <w:r>
        <w:rPr>
          <w:rFonts w:ascii="Arial Narrow" w:hAnsi="Arial Narrow"/>
          <w:b/>
          <w:bCs/>
          <w:sz w:val="18"/>
          <w:szCs w:val="18"/>
        </w:rPr>
        <w:t>EMPRESA</w:t>
      </w:r>
      <w:r>
        <w:rPr>
          <w:rFonts w:ascii="Arial Narrow" w:hAnsi="Arial Narrow"/>
          <w:sz w:val="18"/>
          <w:szCs w:val="18"/>
        </w:rPr>
        <w:t xml:space="preserve"> al momento de solicitar su contratación, que los mismos son verídicos y serán utilizados para cualquier efecto legal aplicable.</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para hacer cualquier modificación a los mismos, se compromete a dar aviso por escrito a la </w:t>
      </w:r>
      <w:r>
        <w:rPr>
          <w:rFonts w:ascii="Arial Narrow" w:hAnsi="Arial Narrow"/>
          <w:b/>
          <w:bCs/>
          <w:sz w:val="18"/>
          <w:szCs w:val="18"/>
        </w:rPr>
        <w:t>EMPRESA</w:t>
      </w:r>
      <w:r>
        <w:rPr>
          <w:rFonts w:ascii="Arial Narrow" w:hAnsi="Arial Narrow"/>
          <w:sz w:val="18"/>
          <w:szCs w:val="18"/>
        </w:rPr>
        <w:t>, y que la evidencia del aviso será la confirmación por escrito de</w:t>
      </w:r>
      <w:r w:rsidR="00EF495D">
        <w:rPr>
          <w:rFonts w:ascii="Arial Narrow" w:hAnsi="Arial Narrow"/>
          <w:sz w:val="18"/>
          <w:szCs w:val="18"/>
        </w:rPr>
        <w:t xml:space="preserve"> un </w:t>
      </w:r>
      <w:r>
        <w:rPr>
          <w:rFonts w:ascii="Arial Narrow" w:hAnsi="Arial Narrow"/>
          <w:sz w:val="18"/>
          <w:szCs w:val="18"/>
        </w:rPr>
        <w:t xml:space="preserve"> representante </w:t>
      </w:r>
      <w:r w:rsidR="00A11FEB">
        <w:rPr>
          <w:rFonts w:ascii="Arial Narrow" w:hAnsi="Arial Narrow"/>
          <w:sz w:val="18"/>
          <w:szCs w:val="18"/>
        </w:rPr>
        <w:t>de la  empresa</w:t>
      </w:r>
      <w:r>
        <w:rPr>
          <w:rFonts w:ascii="Arial Narrow" w:hAnsi="Arial Narrow"/>
          <w:sz w:val="18"/>
          <w:szCs w:val="18"/>
        </w:rPr>
        <w:t>; mientras tanto subsistirán los datos que aquí se señalan.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los certificados de competencia y demás documentos requeridos por la </w:t>
      </w:r>
      <w:r>
        <w:rPr>
          <w:rFonts w:ascii="Arial Narrow" w:hAnsi="Arial Narrow"/>
          <w:b/>
          <w:bCs/>
          <w:sz w:val="18"/>
          <w:szCs w:val="18"/>
        </w:rPr>
        <w:t>AUTORIDAD MARÍTIMA</w:t>
      </w:r>
      <w:r>
        <w:rPr>
          <w:rFonts w:ascii="Arial Narrow" w:hAnsi="Arial Narrow"/>
          <w:sz w:val="18"/>
          <w:szCs w:val="18"/>
        </w:rPr>
        <w:t xml:space="preserve"> para prestar  servicios a bordo de la embarcación.</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cuenta con los conocimientos, experiencia y habilidades necesarias para desempeñar eficientemente las funciones y tareas correspondientes al puesto descrito en la sección </w:t>
      </w:r>
      <w:r w:rsidR="00E163DA">
        <w:rPr>
          <w:rFonts w:ascii="Arial Narrow" w:hAnsi="Arial Narrow"/>
          <w:sz w:val="18"/>
          <w:szCs w:val="18"/>
        </w:rPr>
        <w:t>“</w:t>
      </w:r>
      <w:r>
        <w:rPr>
          <w:rFonts w:ascii="Arial Narrow" w:hAnsi="Arial Narrow"/>
          <w:sz w:val="18"/>
          <w:szCs w:val="18"/>
        </w:rPr>
        <w:t>DATOS DE CONTRATACIÓN</w:t>
      </w:r>
      <w:r w:rsidR="00E163DA">
        <w:rPr>
          <w:rFonts w:ascii="Arial Narrow" w:hAnsi="Arial Narrow"/>
          <w:sz w:val="18"/>
          <w:szCs w:val="18"/>
        </w:rPr>
        <w:t>”</w:t>
      </w:r>
      <w:r>
        <w:rPr>
          <w:rFonts w:ascii="Arial Narrow" w:hAnsi="Arial Narrow"/>
          <w:sz w:val="18"/>
          <w:szCs w:val="18"/>
        </w:rPr>
        <w:t>, toda vez que en forma habitual ha prestado servicios similares en otras empresas de la misma industria.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la vigencia de los documentos requeridos por la </w:t>
      </w:r>
      <w:r w:rsidR="008D4D77">
        <w:rPr>
          <w:rFonts w:ascii="Arial Narrow" w:hAnsi="Arial Narrow"/>
          <w:b/>
          <w:bCs/>
          <w:sz w:val="18"/>
          <w:szCs w:val="18"/>
        </w:rPr>
        <w:t>AUTORIDAD MARÍTIMA</w:t>
      </w:r>
      <w:r>
        <w:rPr>
          <w:rFonts w:ascii="Arial Narrow" w:hAnsi="Arial Narrow"/>
          <w:sz w:val="18"/>
          <w:szCs w:val="18"/>
        </w:rPr>
        <w:t xml:space="preserve"> para desempeñar su trabajo a bordo, descritos en la sección DOCUMENTOS, es suficiente para completar el tiempo que prestará sus servicios a bordo del buque donde sea asignado.</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 xml:space="preserve">Que tiene conocimiento y ha aceptado que el vencimiento, cancelación, pérdida, destrucción o cualquier otra circunstancia mediante la cual la Autoridad correspondiente anule la validez de algún documento referido en el párrafo anterior, será motivo de la suspensión temporal de la relación de trabajo  o rescisión de la relación laboral sin responsabilidad para la </w:t>
      </w:r>
      <w:r>
        <w:rPr>
          <w:rFonts w:ascii="Arial Narrow" w:hAnsi="Arial Narrow"/>
          <w:b/>
          <w:bCs/>
          <w:sz w:val="18"/>
          <w:szCs w:val="18"/>
        </w:rPr>
        <w:t>EMPRESA.</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no tiene enfermedad ni incapacidad alguna, no ser adicto al consumo de drogas, enervantes o bebidas psicotrópicas.</w:t>
      </w:r>
    </w:p>
    <w:p w:rsidR="00782113" w:rsidRDefault="006E5689">
      <w:pPr>
        <w:pStyle w:val="Prrafodelista"/>
        <w:numPr>
          <w:ilvl w:val="0"/>
          <w:numId w:val="10"/>
        </w:numPr>
        <w:jc w:val="both"/>
        <w:rPr>
          <w:rFonts w:ascii="Arial Narrow" w:eastAsia="Arial Narrow" w:hAnsi="Arial Narrow" w:cs="Arial Narrow"/>
          <w:sz w:val="18"/>
          <w:szCs w:val="18"/>
        </w:rPr>
      </w:pPr>
      <w:r>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717FE0">
        <w:rPr>
          <w:rFonts w:ascii="Arial Narrow" w:hAnsi="Arial Narrow"/>
          <w:sz w:val="18"/>
          <w:szCs w:val="18"/>
        </w:rPr>
        <w:t>s</w:t>
      </w:r>
      <w:r>
        <w:rPr>
          <w:rFonts w:ascii="Arial Narrow" w:hAnsi="Arial Narrow"/>
          <w:sz w:val="18"/>
          <w:szCs w:val="18"/>
        </w:rPr>
        <w:t>, Administraciones Portuarias o instalaciones costa afuera cuando ingrese a ellas.</w:t>
      </w:r>
    </w:p>
    <w:p w:rsidR="00782113" w:rsidRDefault="00782113">
      <w:pPr>
        <w:pStyle w:val="Cuerpo"/>
        <w:jc w:val="both"/>
        <w:rPr>
          <w:rFonts w:ascii="Arial Narrow" w:eastAsia="Arial Narrow" w:hAnsi="Arial Narrow" w:cs="Arial Narrow"/>
          <w:sz w:val="18"/>
          <w:szCs w:val="18"/>
        </w:rPr>
      </w:pPr>
    </w:p>
    <w:p w:rsidR="00805B90" w:rsidRDefault="00805B90">
      <w:pPr>
        <w:pStyle w:val="Cuerpo"/>
        <w:jc w:val="both"/>
        <w:rPr>
          <w:rFonts w:ascii="Arial Narrow" w:eastAsia="Arial Narrow" w:hAnsi="Arial Narrow" w:cs="Arial Narrow"/>
          <w:sz w:val="18"/>
          <w:szCs w:val="18"/>
        </w:rPr>
      </w:pPr>
    </w:p>
    <w:p w:rsidR="00782113" w:rsidRDefault="006E5689" w:rsidP="00805B90">
      <w:pPr>
        <w:pStyle w:val="Encabezam"/>
        <w:rPr>
          <w:sz w:val="18"/>
          <w:szCs w:val="18"/>
        </w:rPr>
      </w:pPr>
      <w:r>
        <w:rPr>
          <w:sz w:val="18"/>
          <w:szCs w:val="18"/>
        </w:rPr>
        <w:t>CLÁUSULAS</w:t>
      </w:r>
    </w:p>
    <w:p w:rsidR="00782113" w:rsidRDefault="006E5689">
      <w:pPr>
        <w:pStyle w:val="Encabezam2"/>
        <w:rPr>
          <w:sz w:val="18"/>
          <w:szCs w:val="18"/>
        </w:rPr>
      </w:pPr>
      <w:r>
        <w:rPr>
          <w:sz w:val="18"/>
          <w:szCs w:val="18"/>
          <w:lang w:val="pt-PT"/>
        </w:rPr>
        <w:t>1. Temporalidad</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se celebra por tiempo determinado por el periodo establecido en la </w:t>
      </w:r>
      <w:r w:rsidR="00717FE0">
        <w:rPr>
          <w:rFonts w:ascii="Arial Narrow" w:hAnsi="Arial Narrow"/>
          <w:sz w:val="18"/>
          <w:szCs w:val="18"/>
          <w:lang w:val="es-ES_tradnl"/>
        </w:rPr>
        <w:t>sección</w:t>
      </w:r>
      <w:r>
        <w:rPr>
          <w:rFonts w:ascii="Arial Narrow" w:hAnsi="Arial Narrow"/>
          <w:sz w:val="18"/>
          <w:szCs w:val="18"/>
        </w:rPr>
        <w:t xml:space="preserve"> </w:t>
      </w:r>
      <w:r w:rsidR="00E163DA" w:rsidRPr="00A11FEB">
        <w:rPr>
          <w:rFonts w:ascii="Arial Narrow" w:hAnsi="Arial Narrow"/>
          <w:b/>
          <w:sz w:val="18"/>
          <w:szCs w:val="18"/>
          <w:lang w:val="es-ES_tradnl"/>
        </w:rPr>
        <w:t>“</w:t>
      </w:r>
      <w:r w:rsidR="00E163DA" w:rsidRPr="00A11FEB">
        <w:rPr>
          <w:rFonts w:ascii="Arial Narrow" w:hAnsi="Arial Narrow"/>
          <w:b/>
          <w:sz w:val="18"/>
          <w:szCs w:val="18"/>
        </w:rPr>
        <w:t>DATOS DE CONTRATACI</w:t>
      </w:r>
      <w:r w:rsidR="00E163DA" w:rsidRPr="00A11FEB">
        <w:rPr>
          <w:rFonts w:ascii="Arial Narrow" w:hAnsi="Arial Narrow"/>
          <w:b/>
          <w:sz w:val="18"/>
          <w:szCs w:val="18"/>
          <w:lang w:val="es-ES_tradnl"/>
        </w:rPr>
        <w:t>O</w:t>
      </w:r>
      <w:r w:rsidR="00E163DA" w:rsidRPr="00A11FEB">
        <w:rPr>
          <w:rFonts w:ascii="Arial Narrow" w:hAnsi="Arial Narrow"/>
          <w:b/>
          <w:sz w:val="18"/>
          <w:szCs w:val="18"/>
        </w:rPr>
        <w:t>N</w:t>
      </w:r>
      <w:r w:rsidR="00E163DA" w:rsidRPr="00A11FEB">
        <w:rPr>
          <w:rFonts w:ascii="Arial Narrow" w:hAnsi="Arial Narrow"/>
          <w:b/>
          <w:sz w:val="18"/>
          <w:szCs w:val="18"/>
          <w:lang w:val="es-ES_tradnl"/>
        </w:rPr>
        <w:t>”</w:t>
      </w:r>
      <w:r>
        <w:rPr>
          <w:rFonts w:ascii="Arial Narrow" w:hAnsi="Arial Narrow"/>
          <w:sz w:val="18"/>
          <w:szCs w:val="18"/>
          <w:lang w:val="es-ES_tradnl"/>
        </w:rPr>
        <w:t xml:space="preserve"> Su terminación ocurrirá </w:t>
      </w:r>
      <w:r>
        <w:rPr>
          <w:rFonts w:ascii="Arial Narrow" w:hAnsi="Arial Narrow"/>
          <w:sz w:val="18"/>
          <w:szCs w:val="18"/>
        </w:rPr>
        <w:t xml:space="preserve">en </w:t>
      </w:r>
      <w:r w:rsidR="00AA46B3">
        <w:rPr>
          <w:rFonts w:ascii="Arial Narrow" w:hAnsi="Arial Narrow"/>
          <w:sz w:val="18"/>
          <w:szCs w:val="18"/>
          <w:lang w:val="es-ES_tradnl"/>
        </w:rPr>
        <w:t>términos</w:t>
      </w:r>
      <w:r>
        <w:rPr>
          <w:rFonts w:ascii="Arial Narrow" w:hAnsi="Arial Narrow"/>
          <w:sz w:val="18"/>
          <w:szCs w:val="18"/>
          <w:lang w:val="es-ES_tradnl"/>
        </w:rPr>
        <w:t xml:space="preserve"> de lo expuesto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xml:space="preserve">”, en la inteligencia que la fecha estimada para su </w:t>
      </w:r>
      <w:r w:rsidR="00717FE0">
        <w:rPr>
          <w:rFonts w:ascii="Arial Narrow" w:hAnsi="Arial Narrow"/>
          <w:sz w:val="18"/>
          <w:szCs w:val="18"/>
          <w:lang w:val="es-ES_tradnl"/>
        </w:rPr>
        <w:t>conclusión</w:t>
      </w:r>
      <w:r>
        <w:rPr>
          <w:rFonts w:ascii="Arial Narrow" w:hAnsi="Arial Narrow"/>
          <w:sz w:val="18"/>
          <w:szCs w:val="18"/>
        </w:rPr>
        <w:t xml:space="preserve"> podr</w:t>
      </w:r>
      <w:r>
        <w:rPr>
          <w:rFonts w:ascii="Arial Narrow" w:hAnsi="Arial Narrow"/>
          <w:sz w:val="18"/>
          <w:szCs w:val="18"/>
          <w:lang w:val="es-ES_tradnl"/>
        </w:rPr>
        <w:t xml:space="preserve">á ser prolongada </w:t>
      </w:r>
      <w:r w:rsidR="007D0F9B" w:rsidRPr="00AA46B3">
        <w:rPr>
          <w:rFonts w:ascii="Arial Narrow" w:hAnsi="Arial Narrow"/>
          <w:sz w:val="18"/>
          <w:szCs w:val="18"/>
          <w:lang w:val="es-ES_tradnl"/>
        </w:rPr>
        <w:t xml:space="preserve">o concluida  </w:t>
      </w:r>
      <w:r w:rsidRPr="00AA46B3">
        <w:rPr>
          <w:rFonts w:ascii="Arial Narrow" w:hAnsi="Arial Narrow"/>
          <w:sz w:val="18"/>
          <w:szCs w:val="18"/>
          <w:lang w:val="es-ES_tradnl"/>
        </w:rPr>
        <w:t>los días necesarios por mal tiempo</w:t>
      </w:r>
      <w:r w:rsidR="001920D8" w:rsidRPr="00AA46B3">
        <w:rPr>
          <w:rFonts w:ascii="Arial Narrow" w:hAnsi="Arial Narrow"/>
          <w:sz w:val="18"/>
          <w:szCs w:val="18"/>
          <w:lang w:val="es-ES_tradnl"/>
        </w:rPr>
        <w:t>,</w:t>
      </w:r>
      <w:r w:rsidR="007D0F9B" w:rsidRPr="00AA46B3">
        <w:rPr>
          <w:rFonts w:ascii="Arial Narrow" w:hAnsi="Arial Narrow"/>
          <w:sz w:val="18"/>
          <w:szCs w:val="18"/>
          <w:lang w:val="es-ES_tradnl"/>
        </w:rPr>
        <w:t xml:space="preserve"> por cuesti</w:t>
      </w:r>
      <w:r w:rsidR="001920D8" w:rsidRPr="00AA46B3">
        <w:rPr>
          <w:rFonts w:ascii="Arial Narrow" w:hAnsi="Arial Narrow"/>
          <w:sz w:val="18"/>
          <w:szCs w:val="18"/>
          <w:lang w:val="es-ES_tradnl"/>
        </w:rPr>
        <w:t xml:space="preserve">ones </w:t>
      </w:r>
      <w:r w:rsidR="007D0F9B" w:rsidRPr="00AA46B3">
        <w:rPr>
          <w:rFonts w:ascii="Arial Narrow" w:hAnsi="Arial Narrow"/>
          <w:sz w:val="18"/>
          <w:szCs w:val="18"/>
          <w:lang w:val="es-ES_tradnl"/>
        </w:rPr>
        <w:t>operativa</w:t>
      </w:r>
      <w:r w:rsidR="001920D8" w:rsidRPr="00AA46B3">
        <w:rPr>
          <w:rFonts w:ascii="Arial Narrow" w:hAnsi="Arial Narrow"/>
          <w:sz w:val="18"/>
          <w:szCs w:val="18"/>
          <w:lang w:val="es-ES_tradnl"/>
        </w:rPr>
        <w:t>s</w:t>
      </w:r>
      <w:r>
        <w:rPr>
          <w:rFonts w:ascii="Arial Narrow" w:hAnsi="Arial Narrow"/>
          <w:sz w:val="18"/>
          <w:szCs w:val="18"/>
          <w:lang w:val="es-ES_tradnl"/>
        </w:rPr>
        <w:t xml:space="preserve"> o terminada anticipadamente si  así lo solicita el EMPLEADO.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Las relaciones de trabajo no pueden darse por terminadas cuando el buque esté en el mar o cuando estando en puerto se intente la terminación dentro de las veinticuatro horas anteriores a su salida y la </w:t>
      </w:r>
      <w:r>
        <w:rPr>
          <w:rFonts w:ascii="Arial Narrow" w:hAnsi="Arial Narrow"/>
          <w:b/>
          <w:bCs/>
          <w:sz w:val="18"/>
          <w:szCs w:val="18"/>
        </w:rPr>
        <w:t>EMPRESA</w:t>
      </w:r>
      <w:r>
        <w:rPr>
          <w:rFonts w:ascii="Arial Narrow" w:hAnsi="Arial Narrow"/>
          <w:sz w:val="18"/>
          <w:szCs w:val="18"/>
          <w:lang w:val="es-ES_tradnl"/>
        </w:rPr>
        <w:t xml:space="preserve"> no haya enviado a su remplazo.</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reconoce que la </w:t>
      </w:r>
      <w:r>
        <w:rPr>
          <w:rFonts w:ascii="Arial Narrow" w:hAnsi="Arial Narrow"/>
          <w:b/>
          <w:bCs/>
          <w:sz w:val="18"/>
          <w:szCs w:val="18"/>
          <w:lang w:val="ru-RU"/>
        </w:rPr>
        <w:t>EMPRESA</w:t>
      </w:r>
      <w:r>
        <w:rPr>
          <w:rFonts w:ascii="Arial Narrow" w:hAnsi="Arial Narrow"/>
          <w:sz w:val="18"/>
          <w:szCs w:val="18"/>
          <w:lang w:val="es-ES_tradnl"/>
        </w:rPr>
        <w:t xml:space="preserve"> tiene cubierta la planta de trabajadores que ésta requiere para el desarrollo de sus labores normales de operación, pero que necesita contratarlo para que éste lleve a cabo las funciones temporales de la categoría especificada en la </w:t>
      </w:r>
      <w:r w:rsidR="00717FE0">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717FE0">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 funciones que el personal de planta no puede realizar con fundamento en lo dispuesto por los artículos 36, 37, 158 y  demás relativos y aplicables de la Ley Federal del Trabajo.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lang w:val="es-ES_tradnl"/>
        </w:rPr>
        <w:t xml:space="preserve"> celebra este contrato en razón de la </w:t>
      </w:r>
      <w:r w:rsidR="00717FE0">
        <w:rPr>
          <w:rFonts w:ascii="Arial Narrow" w:hAnsi="Arial Narrow"/>
          <w:sz w:val="18"/>
          <w:szCs w:val="18"/>
          <w:lang w:val="es-ES_tradnl"/>
        </w:rPr>
        <w:t>declaración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en el sentido de que tiene la experiencia, la habilidad y conocimientos necesarios para desempeñar adecuadamente las actividades inherentes al cargo para el que se le contrata.</w:t>
      </w:r>
    </w:p>
    <w:p w:rsidR="00782113" w:rsidRDefault="006E5689">
      <w:pPr>
        <w:pStyle w:val="Cuerpo"/>
        <w:numPr>
          <w:ilvl w:val="0"/>
          <w:numId w:val="1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Este contrato puede ser suspendido de manera temporal o rescindido sin responsabilidad para la </w:t>
      </w:r>
      <w:r>
        <w:rPr>
          <w:rFonts w:ascii="Arial Narrow" w:hAnsi="Arial Narrow"/>
          <w:b/>
          <w:bCs/>
          <w:sz w:val="18"/>
          <w:szCs w:val="18"/>
        </w:rPr>
        <w:t>EMPRESA</w:t>
      </w:r>
      <w:r>
        <w:rPr>
          <w:rFonts w:ascii="Arial Narrow" w:hAnsi="Arial Narrow"/>
          <w:sz w:val="18"/>
          <w:szCs w:val="18"/>
          <w:lang w:val="es-ES_tradnl"/>
        </w:rPr>
        <w:t xml:space="preserve"> si los documentos de </w:t>
      </w:r>
      <w:r w:rsidR="00717FE0">
        <w:rPr>
          <w:rFonts w:ascii="Arial Narrow" w:hAnsi="Arial Narrow"/>
          <w:sz w:val="18"/>
          <w:szCs w:val="18"/>
          <w:lang w:val="es-ES_tradnl"/>
        </w:rPr>
        <w:t>contratación</w:t>
      </w:r>
      <w:r>
        <w:rPr>
          <w:rFonts w:ascii="Arial Narrow" w:hAnsi="Arial Narrow"/>
          <w:sz w:val="18"/>
          <w:szCs w:val="18"/>
          <w:lang w:val="it-IT"/>
        </w:rPr>
        <w:t xml:space="preserve"> del </w:t>
      </w:r>
      <w:r>
        <w:rPr>
          <w:rFonts w:ascii="Arial Narrow" w:hAnsi="Arial Narrow"/>
          <w:b/>
          <w:bCs/>
          <w:sz w:val="18"/>
          <w:szCs w:val="18"/>
        </w:rPr>
        <w:t>EMPLEADO,</w:t>
      </w:r>
      <w:r>
        <w:rPr>
          <w:rFonts w:ascii="Arial Narrow" w:hAnsi="Arial Narrow"/>
          <w:sz w:val="18"/>
          <w:szCs w:val="18"/>
          <w:lang w:val="es-ES_tradnl"/>
        </w:rPr>
        <w:t xml:space="preserve"> requeridos por la autoridad MARÍTIMA, LABORAL o MIGRATORIA son cancelados o suspendidos por dicha autoridad, o dejan de tener vigencia.  Esta </w:t>
      </w:r>
      <w:r w:rsidR="00717FE0">
        <w:rPr>
          <w:rFonts w:ascii="Arial Narrow" w:hAnsi="Arial Narrow"/>
          <w:sz w:val="18"/>
          <w:szCs w:val="18"/>
          <w:lang w:val="es-ES_tradnl"/>
        </w:rPr>
        <w:t>suspensión</w:t>
      </w:r>
      <w:r w:rsidRPr="00AA46B3">
        <w:rPr>
          <w:rFonts w:ascii="Arial Narrow" w:hAnsi="Arial Narrow"/>
          <w:sz w:val="18"/>
          <w:szCs w:val="18"/>
          <w:lang w:val="es-MX"/>
        </w:rPr>
        <w:t xml:space="preserve"> </w:t>
      </w:r>
      <w:r w:rsidR="00717FE0">
        <w:rPr>
          <w:rFonts w:ascii="Arial Narrow" w:hAnsi="Arial Narrow"/>
          <w:sz w:val="18"/>
          <w:szCs w:val="18"/>
          <w:lang w:val="es-ES_tradnl"/>
        </w:rPr>
        <w:t>surtirá</w:t>
      </w:r>
      <w:r>
        <w:rPr>
          <w:rFonts w:ascii="Arial Narrow" w:hAnsi="Arial Narrow"/>
          <w:sz w:val="18"/>
          <w:szCs w:val="18"/>
          <w:lang w:val="es-ES_tradnl"/>
        </w:rPr>
        <w:t xml:space="preserve"> efecto de conformidad con los artículos 42 </w:t>
      </w:r>
      <w:r w:rsidR="00717FE0">
        <w:rPr>
          <w:rFonts w:ascii="Arial Narrow" w:hAnsi="Arial Narrow"/>
          <w:sz w:val="18"/>
          <w:szCs w:val="18"/>
          <w:lang w:val="es-ES_tradnl"/>
        </w:rPr>
        <w:t>fracción</w:t>
      </w:r>
      <w:r>
        <w:rPr>
          <w:rFonts w:ascii="Arial Narrow" w:hAnsi="Arial Narrow"/>
          <w:sz w:val="18"/>
          <w:szCs w:val="18"/>
        </w:rPr>
        <w:t xml:space="preserve"> VII, art</w:t>
      </w:r>
      <w:r>
        <w:rPr>
          <w:rFonts w:ascii="Arial Narrow" w:hAnsi="Arial Narrow"/>
          <w:sz w:val="18"/>
          <w:szCs w:val="18"/>
          <w:lang w:val="es-ES_tradnl"/>
        </w:rPr>
        <w:t>í</w:t>
      </w:r>
      <w:r>
        <w:rPr>
          <w:rFonts w:ascii="Arial Narrow" w:hAnsi="Arial Narrow"/>
          <w:sz w:val="18"/>
          <w:szCs w:val="18"/>
          <w:lang w:val="it-IT"/>
        </w:rPr>
        <w:t>culo 43 fracci</w:t>
      </w:r>
      <w:r w:rsidR="00717FE0">
        <w:rPr>
          <w:rFonts w:ascii="Arial Narrow" w:hAnsi="Arial Narrow"/>
          <w:sz w:val="18"/>
          <w:szCs w:val="18"/>
          <w:lang w:val="es-ES_tradnl"/>
        </w:rPr>
        <w:t>o</w:t>
      </w:r>
      <w:r>
        <w:rPr>
          <w:rFonts w:ascii="Arial Narrow" w:hAnsi="Arial Narrow"/>
          <w:sz w:val="18"/>
          <w:szCs w:val="18"/>
          <w:lang w:val="it-IT"/>
        </w:rPr>
        <w:t>n IV,   45 fracci</w:t>
      </w:r>
      <w:r w:rsidR="00717FE0">
        <w:rPr>
          <w:rFonts w:ascii="Arial Narrow" w:hAnsi="Arial Narrow"/>
          <w:sz w:val="18"/>
          <w:szCs w:val="18"/>
          <w:lang w:val="es-ES_tradnl"/>
        </w:rPr>
        <w:t>ón</w:t>
      </w:r>
      <w:r>
        <w:rPr>
          <w:rFonts w:ascii="Arial Narrow" w:hAnsi="Arial Narrow"/>
          <w:sz w:val="18"/>
          <w:szCs w:val="18"/>
          <w:lang w:val="es-ES_tradnl"/>
        </w:rPr>
        <w:t xml:space="preserve"> I, y artículo 208 V de la Ley Federal del Trabajo, debiendo ocurrir la suspensión antes del despacho del buque para el que se está </w:t>
      </w:r>
      <w:r>
        <w:rPr>
          <w:rFonts w:ascii="Arial Narrow" w:hAnsi="Arial Narrow"/>
          <w:sz w:val="18"/>
          <w:szCs w:val="18"/>
          <w:lang w:val="pt-PT"/>
        </w:rPr>
        <w:t>contratando.</w:t>
      </w:r>
    </w:p>
    <w:p w:rsidR="00782113" w:rsidRDefault="006E5689">
      <w:pPr>
        <w:pStyle w:val="Cuerpo"/>
        <w:numPr>
          <w:ilvl w:val="0"/>
          <w:numId w:val="12"/>
        </w:numPr>
        <w:jc w:val="both"/>
        <w:rPr>
          <w:rFonts w:ascii="Arial Narrow" w:eastAsia="Arial Narrow" w:hAnsi="Arial Narrow" w:cs="Arial Narrow"/>
          <w:sz w:val="18"/>
          <w:szCs w:val="18"/>
          <w:lang w:val="it-IT"/>
        </w:rPr>
      </w:pPr>
      <w:r>
        <w:rPr>
          <w:rFonts w:ascii="Arial Narrow" w:hAnsi="Arial Narrow"/>
          <w:sz w:val="18"/>
          <w:szCs w:val="18"/>
          <w:lang w:val="it-IT"/>
        </w:rPr>
        <w:t>Este contrato solamente podr</w:t>
      </w:r>
      <w:r>
        <w:rPr>
          <w:rFonts w:ascii="Arial Narrow" w:hAnsi="Arial Narrow"/>
          <w:sz w:val="18"/>
          <w:szCs w:val="18"/>
          <w:lang w:val="es-ES_tradnl"/>
        </w:rPr>
        <w:t xml:space="preserve">á prorrogarse si las partes se ponen de acuerdo y por escrito, considerando la posibilidad de que pudiera subsistir la materia de trabajo, esta </w:t>
      </w:r>
      <w:r w:rsidR="00717FE0">
        <w:rPr>
          <w:rFonts w:ascii="Arial Narrow" w:hAnsi="Arial Narrow"/>
          <w:sz w:val="18"/>
          <w:szCs w:val="18"/>
          <w:lang w:val="es-ES_tradnl"/>
        </w:rPr>
        <w:t>pró</w:t>
      </w:r>
      <w:r>
        <w:rPr>
          <w:rFonts w:ascii="Arial Narrow" w:hAnsi="Arial Narrow"/>
          <w:sz w:val="18"/>
          <w:szCs w:val="18"/>
          <w:lang w:val="pt-PT"/>
        </w:rPr>
        <w:t>rroga abarcar</w:t>
      </w:r>
      <w:r>
        <w:rPr>
          <w:rFonts w:ascii="Arial Narrow" w:hAnsi="Arial Narrow"/>
          <w:sz w:val="18"/>
          <w:szCs w:val="18"/>
          <w:lang w:val="es-ES_tradnl"/>
        </w:rPr>
        <w:t>á únicamente el tiempo que perdure esta circunstancia; si no hay prórroga expresa y por escrito, la relación de trabajo concluirá en la fecha que se indica en el contrato.</w:t>
      </w:r>
    </w:p>
    <w:p w:rsidR="00782113" w:rsidRDefault="006E5689">
      <w:pPr>
        <w:pStyle w:val="Encabezam2"/>
        <w:rPr>
          <w:sz w:val="18"/>
          <w:szCs w:val="18"/>
        </w:rPr>
      </w:pPr>
      <w:r>
        <w:rPr>
          <w:sz w:val="18"/>
          <w:szCs w:val="18"/>
        </w:rPr>
        <w:lastRenderedPageBreak/>
        <w:t>2. Puesto y objeto:</w:t>
      </w:r>
    </w:p>
    <w:p w:rsidR="00805B90" w:rsidRPr="00805B90" w:rsidRDefault="00805B90" w:rsidP="00805B90">
      <w:pPr>
        <w:pStyle w:val="Cuerpo"/>
        <w:rPr>
          <w:lang w:val="es-ES_tradnl"/>
        </w:rPr>
      </w:pPr>
    </w:p>
    <w:p w:rsidR="00A11FEB" w:rsidRPr="001A6609" w:rsidRDefault="006E5689" w:rsidP="00A11FEB">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á personalmente a la</w:t>
      </w:r>
      <w:r>
        <w:rPr>
          <w:rFonts w:ascii="Arial Narrow" w:hAnsi="Arial Narrow"/>
          <w:b/>
          <w:bCs/>
          <w:sz w:val="18"/>
          <w:szCs w:val="18"/>
        </w:rPr>
        <w:t xml:space="preserve"> EMPRESA</w:t>
      </w:r>
      <w:r>
        <w:rPr>
          <w:rFonts w:ascii="Arial Narrow" w:hAnsi="Arial Narrow"/>
          <w:sz w:val="18"/>
          <w:szCs w:val="18"/>
          <w:lang w:val="es-ES_tradnl"/>
        </w:rPr>
        <w:t xml:space="preserve"> los servicios pactados en este contrato, en el puesto o categoría especificado en la </w:t>
      </w:r>
      <w:r w:rsidR="00717FE0">
        <w:rPr>
          <w:rFonts w:ascii="Arial Narrow" w:hAnsi="Arial Narrow"/>
          <w:sz w:val="18"/>
          <w:szCs w:val="18"/>
          <w:lang w:val="es-ES_tradnl"/>
        </w:rPr>
        <w:t>sección</w:t>
      </w:r>
      <w:r>
        <w:rPr>
          <w:rFonts w:ascii="Arial Narrow" w:hAnsi="Arial Narrow"/>
          <w:sz w:val="18"/>
          <w:szCs w:val="18"/>
        </w:rPr>
        <w:t xml:space="preserve">n </w:t>
      </w:r>
      <w:r>
        <w:rPr>
          <w:rFonts w:ascii="Arial Narrow" w:hAnsi="Arial Narrow"/>
          <w:sz w:val="18"/>
          <w:szCs w:val="18"/>
          <w:lang w:val="es-ES_tradnl"/>
        </w:rPr>
        <w:t>“</w:t>
      </w:r>
      <w:r>
        <w:rPr>
          <w:rFonts w:ascii="Arial Narrow" w:hAnsi="Arial Narrow"/>
          <w:sz w:val="18"/>
          <w:szCs w:val="18"/>
          <w:lang w:val="pt-PT"/>
        </w:rPr>
        <w:t>Datos de contrataci</w:t>
      </w:r>
      <w:r w:rsidR="00717FE0">
        <w:rPr>
          <w:rFonts w:ascii="Arial Narrow" w:hAnsi="Arial Narrow"/>
          <w:sz w:val="18"/>
          <w:szCs w:val="18"/>
          <w:lang w:val="es-ES_tradnl"/>
        </w:rPr>
        <w:t>ó</w:t>
      </w:r>
      <w:r>
        <w:rPr>
          <w:rFonts w:ascii="Arial Narrow" w:hAnsi="Arial Narrow"/>
          <w:sz w:val="18"/>
          <w:szCs w:val="18"/>
        </w:rPr>
        <w:t>n</w:t>
      </w:r>
      <w:r>
        <w:rPr>
          <w:rFonts w:ascii="Arial Narrow" w:hAnsi="Arial Narrow"/>
          <w:sz w:val="18"/>
          <w:szCs w:val="18"/>
          <w:lang w:val="es-ES_tradnl"/>
        </w:rPr>
        <w:t xml:space="preserve">” y en todos los demás inherentes al mismo y bajo la </w:t>
      </w:r>
      <w:r w:rsidR="000208B2">
        <w:rPr>
          <w:rFonts w:ascii="Arial Narrow" w:hAnsi="Arial Narrow"/>
          <w:sz w:val="18"/>
          <w:szCs w:val="18"/>
          <w:lang w:val="es-ES_tradnl"/>
        </w:rPr>
        <w:t>subordinación</w:t>
      </w:r>
      <w:r w:rsidRPr="00AA46B3">
        <w:rPr>
          <w:rFonts w:ascii="Arial Narrow" w:hAnsi="Arial Narrow"/>
          <w:sz w:val="18"/>
          <w:szCs w:val="18"/>
          <w:lang w:val="es-MX"/>
        </w:rPr>
        <w:t xml:space="preserve"> de la</w:t>
      </w:r>
      <w:r>
        <w:rPr>
          <w:rFonts w:ascii="Arial Narrow" w:hAnsi="Arial Narrow"/>
          <w:b/>
          <w:bCs/>
          <w:sz w:val="18"/>
          <w:szCs w:val="18"/>
        </w:rPr>
        <w:t xml:space="preserve"> EMPRESA</w:t>
      </w:r>
      <w:r>
        <w:rPr>
          <w:rFonts w:ascii="Arial Narrow" w:hAnsi="Arial Narrow"/>
          <w:sz w:val="18"/>
          <w:szCs w:val="18"/>
          <w:lang w:val="es-ES_tradnl"/>
        </w:rPr>
        <w:t xml:space="preserve"> y las órdenes que al respecto se impartan durante la relación de trabajo deberá</w:t>
      </w:r>
      <w:r>
        <w:rPr>
          <w:rFonts w:ascii="Arial Narrow" w:hAnsi="Arial Narrow"/>
          <w:sz w:val="18"/>
          <w:szCs w:val="18"/>
          <w:lang w:val="pt-PT"/>
        </w:rPr>
        <w:t>n ser atendidas, estableci</w:t>
      </w:r>
      <w:r w:rsidR="000208B2">
        <w:rPr>
          <w:rFonts w:ascii="Arial Narrow" w:hAnsi="Arial Narrow"/>
          <w:sz w:val="18"/>
          <w:szCs w:val="18"/>
          <w:lang w:val="es-ES_tradnl"/>
        </w:rPr>
        <w:t>endose</w:t>
      </w:r>
      <w:r>
        <w:rPr>
          <w:rFonts w:ascii="Arial Narrow" w:hAnsi="Arial Narrow"/>
          <w:sz w:val="18"/>
          <w:szCs w:val="18"/>
          <w:lang w:val="es-ES_tradnl"/>
        </w:rPr>
        <w:t xml:space="preserve">  que el trabajo se llevará a cabo con la mayor intensidad, cuidado, esmero y de la mejor calidad posible.</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lang w:val="es-ES_tradnl"/>
        </w:rPr>
        <w:t xml:space="preserve"> se compromete a renovar previo a su vencimiento los certificados y demás documentos requeridos por la </w:t>
      </w:r>
      <w:r w:rsidR="000208B2">
        <w:rPr>
          <w:rFonts w:ascii="Arial Narrow" w:hAnsi="Arial Narrow"/>
          <w:b/>
          <w:bCs/>
          <w:sz w:val="18"/>
          <w:szCs w:val="18"/>
          <w:lang w:val="es-ES_tradnl"/>
        </w:rPr>
        <w:t>AUTORIDAD MARÍTIMA</w:t>
      </w:r>
      <w:r w:rsidR="00B2020E">
        <w:rPr>
          <w:rFonts w:ascii="Arial Narrow" w:hAnsi="Arial Narrow"/>
          <w:b/>
          <w:bCs/>
          <w:sz w:val="18"/>
          <w:szCs w:val="18"/>
          <w:lang w:val="es-ES_tradnl"/>
        </w:rPr>
        <w:t xml:space="preserve"> </w:t>
      </w:r>
      <w:r>
        <w:rPr>
          <w:rFonts w:ascii="Arial Narrow" w:hAnsi="Arial Narrow"/>
          <w:sz w:val="18"/>
          <w:szCs w:val="18"/>
          <w:lang w:val="es-ES_tradnl"/>
        </w:rPr>
        <w:t>para prestar a bordo de la embarcación los servicios consistentes de acuerdo al Puesto o Categoría contratado, ya que la falta de los mismos presume una suspensión de la relación laboral en términos del art</w:t>
      </w:r>
      <w:r w:rsidR="000208B2">
        <w:rPr>
          <w:rFonts w:ascii="Arial Narrow" w:hAnsi="Arial Narrow"/>
          <w:sz w:val="18"/>
          <w:szCs w:val="18"/>
          <w:lang w:val="es-ES_tradnl"/>
        </w:rPr>
        <w:t>í</w:t>
      </w:r>
      <w:r>
        <w:rPr>
          <w:rFonts w:ascii="Arial Narrow" w:hAnsi="Arial Narrow"/>
          <w:sz w:val="18"/>
          <w:szCs w:val="18"/>
          <w:lang w:val="it-IT"/>
        </w:rPr>
        <w:t>culo 42, Fracci</w:t>
      </w:r>
      <w:r w:rsidR="000208B2">
        <w:rPr>
          <w:rFonts w:ascii="Arial Narrow" w:hAnsi="Arial Narrow"/>
          <w:sz w:val="18"/>
          <w:szCs w:val="18"/>
          <w:lang w:val="es-ES_tradnl"/>
        </w:rPr>
        <w:t>ó</w:t>
      </w:r>
      <w:r>
        <w:rPr>
          <w:rFonts w:ascii="Arial Narrow" w:hAnsi="Arial Narrow"/>
          <w:sz w:val="18"/>
          <w:szCs w:val="18"/>
          <w:lang w:val="es-ES_tradnl"/>
        </w:rPr>
        <w:t>n VII de la LFT.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sidRPr="00AA46B3">
        <w:rPr>
          <w:rFonts w:ascii="Arial Narrow" w:hAnsi="Arial Narrow"/>
          <w:sz w:val="18"/>
          <w:szCs w:val="18"/>
          <w:lang w:val="es-MX"/>
        </w:rPr>
        <w:t xml:space="preserve"> </w:t>
      </w:r>
      <w:r w:rsidR="00A11FEB" w:rsidRPr="00AA46B3">
        <w:rPr>
          <w:rFonts w:ascii="Arial Narrow" w:hAnsi="Arial Narrow"/>
          <w:sz w:val="18"/>
          <w:szCs w:val="18"/>
          <w:lang w:val="es-MX"/>
        </w:rPr>
        <w:t>tendrá</w:t>
      </w:r>
      <w:r>
        <w:rPr>
          <w:rFonts w:ascii="Arial Narrow" w:hAnsi="Arial Narrow"/>
          <w:sz w:val="18"/>
          <w:szCs w:val="18"/>
          <w:lang w:val="es-ES_tradnl"/>
        </w:rPr>
        <w:t xml:space="preserve"> las obligaciones y responsabilidades que en forma enunciativa y no limitativa se señalan en el presente contrato, más las labores afines, relacionadas o conexas a su ocupación principal, que la</w:t>
      </w:r>
      <w:r>
        <w:rPr>
          <w:rFonts w:ascii="Arial Narrow" w:hAnsi="Arial Narrow"/>
          <w:b/>
          <w:bCs/>
          <w:sz w:val="18"/>
          <w:szCs w:val="18"/>
        </w:rPr>
        <w:t xml:space="preserve"> EMPRESA</w:t>
      </w:r>
      <w:r>
        <w:rPr>
          <w:rFonts w:ascii="Arial Narrow" w:hAnsi="Arial Narrow"/>
          <w:sz w:val="18"/>
          <w:szCs w:val="18"/>
          <w:lang w:val="es-ES_tradnl"/>
        </w:rPr>
        <w:t xml:space="preserve"> le ordene durante la relación de trabajo, ya sea directamente por ella o por la empresas a las que aquellas preste servicios o con las que tenga algún tipo de </w:t>
      </w:r>
      <w:r w:rsidR="000208B2">
        <w:rPr>
          <w:rFonts w:ascii="Arial Narrow" w:hAnsi="Arial Narrow"/>
          <w:sz w:val="18"/>
          <w:szCs w:val="18"/>
          <w:lang w:val="es-ES_tradnl"/>
        </w:rPr>
        <w:t>relación</w:t>
      </w:r>
      <w:r>
        <w:rPr>
          <w:rFonts w:ascii="Arial Narrow" w:hAnsi="Arial Narrow"/>
          <w:sz w:val="18"/>
          <w:szCs w:val="18"/>
        </w:rPr>
        <w:t>; convini</w:t>
      </w:r>
      <w:r w:rsidR="00E163DA">
        <w:rPr>
          <w:rFonts w:ascii="Arial Narrow" w:hAnsi="Arial Narrow"/>
          <w:sz w:val="18"/>
          <w:szCs w:val="18"/>
          <w:lang w:val="es-ES_tradnl"/>
        </w:rPr>
        <w:t>endose</w:t>
      </w:r>
      <w:r>
        <w:rPr>
          <w:rFonts w:ascii="Arial Narrow" w:hAnsi="Arial Narrow"/>
          <w:sz w:val="18"/>
          <w:szCs w:val="18"/>
          <w:lang w:val="es-ES_tradnl"/>
        </w:rPr>
        <w:t xml:space="preserve"> que su ú</w:t>
      </w:r>
      <w:r>
        <w:rPr>
          <w:rFonts w:ascii="Arial Narrow" w:hAnsi="Arial Narrow"/>
          <w:sz w:val="18"/>
          <w:szCs w:val="18"/>
          <w:lang w:val="it-IT"/>
        </w:rPr>
        <w:t>nico pat</w:t>
      </w:r>
      <w:r w:rsidR="00E163DA">
        <w:rPr>
          <w:rFonts w:ascii="Arial Narrow" w:hAnsi="Arial Narrow"/>
          <w:sz w:val="18"/>
          <w:szCs w:val="18"/>
          <w:lang w:val="es-ES_tradnl"/>
        </w:rPr>
        <w:t>ron</w:t>
      </w:r>
      <w:r>
        <w:rPr>
          <w:rFonts w:ascii="Arial Narrow" w:hAnsi="Arial Narrow"/>
          <w:sz w:val="18"/>
          <w:szCs w:val="18"/>
          <w:lang w:val="es-ES_tradnl"/>
        </w:rPr>
        <w:t xml:space="preserve"> es la</w:t>
      </w:r>
      <w:r>
        <w:rPr>
          <w:rFonts w:ascii="Arial Narrow" w:hAnsi="Arial Narrow"/>
          <w:b/>
          <w:bCs/>
          <w:sz w:val="18"/>
          <w:szCs w:val="18"/>
        </w:rPr>
        <w:t xml:space="preserve"> EMPRESA </w:t>
      </w:r>
      <w:r>
        <w:rPr>
          <w:rFonts w:ascii="Arial Narrow" w:hAnsi="Arial Narrow"/>
          <w:sz w:val="18"/>
          <w:szCs w:val="18"/>
          <w:lang w:val="es-ES_tradnl"/>
        </w:rPr>
        <w:t>y que las órdenes recibidas de otra empresa deberán estar relacionadas a la actividad de la</w:t>
      </w:r>
      <w:r>
        <w:rPr>
          <w:rFonts w:ascii="Arial Narrow" w:hAnsi="Arial Narrow"/>
          <w:b/>
          <w:bCs/>
          <w:sz w:val="18"/>
          <w:szCs w:val="18"/>
        </w:rPr>
        <w:t xml:space="preserve"> EMPRESA,</w:t>
      </w:r>
      <w:r>
        <w:rPr>
          <w:rFonts w:ascii="Arial Narrow" w:hAnsi="Arial Narrow"/>
          <w:sz w:val="18"/>
          <w:szCs w:val="18"/>
          <w:lang w:val="es-ES_tradnl"/>
        </w:rPr>
        <w:t xml:space="preserve">  obligaciones,  políticas, reglamentos, manual de procedimientos, códigos de ética o comportamiento y convenios actuales o que se establezcan.</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EMPLEADO se compromete a cumplir y respetar los lineamientos de seguridad, calidad, cuidado del medio ambiente y demás disposiciones de la </w:t>
      </w:r>
      <w:r w:rsidR="000208B2">
        <w:rPr>
          <w:rFonts w:ascii="Arial Narrow" w:hAnsi="Arial Narrow"/>
          <w:b/>
          <w:bCs/>
          <w:sz w:val="18"/>
          <w:szCs w:val="18"/>
        </w:rPr>
        <w:t>EMPRESA</w:t>
      </w:r>
      <w:r>
        <w:rPr>
          <w:rFonts w:ascii="Arial Narrow" w:hAnsi="Arial Narrow"/>
          <w:sz w:val="18"/>
          <w:szCs w:val="18"/>
          <w:lang w:val="es-ES_tradnl"/>
        </w:rPr>
        <w:t xml:space="preserve">  o alguna otra compañía que contrate los servicios de los buques donde la EMPRESA suministra personal.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el supuesto de que el </w:t>
      </w:r>
      <w:r>
        <w:rPr>
          <w:rFonts w:ascii="Arial Narrow" w:hAnsi="Arial Narrow"/>
          <w:b/>
          <w:bCs/>
          <w:sz w:val="18"/>
          <w:szCs w:val="18"/>
        </w:rPr>
        <w:t>EMPLEADO</w:t>
      </w:r>
      <w:r>
        <w:rPr>
          <w:rFonts w:ascii="Arial Narrow" w:hAnsi="Arial Narrow"/>
          <w:sz w:val="18"/>
          <w:szCs w:val="18"/>
          <w:lang w:val="es-ES_tradnl"/>
        </w:rPr>
        <w:t xml:space="preserve"> tenga personal a su servicio, estará obligado a vigilar que el mismo, cumpla con todas las instrucciones, </w:t>
      </w:r>
      <w:r w:rsidR="000208B2">
        <w:rPr>
          <w:rFonts w:ascii="Arial Narrow" w:hAnsi="Arial Narrow"/>
          <w:sz w:val="18"/>
          <w:szCs w:val="18"/>
          <w:lang w:val="es-ES_tradnl"/>
        </w:rPr>
        <w:t>poli</w:t>
      </w:r>
      <w:r>
        <w:rPr>
          <w:rFonts w:ascii="Arial Narrow" w:hAnsi="Arial Narrow"/>
          <w:sz w:val="18"/>
          <w:szCs w:val="18"/>
          <w:lang w:val="pt-PT"/>
        </w:rPr>
        <w:t>ticas, c</w:t>
      </w:r>
      <w:r w:rsidR="000208B2">
        <w:rPr>
          <w:rFonts w:ascii="Arial Narrow" w:hAnsi="Arial Narrow"/>
          <w:sz w:val="18"/>
          <w:szCs w:val="18"/>
          <w:lang w:val="es-ES_tradnl"/>
        </w:rPr>
        <w:t>códigos</w:t>
      </w:r>
      <w:r>
        <w:rPr>
          <w:rFonts w:ascii="Arial Narrow" w:hAnsi="Arial Narrow"/>
          <w:sz w:val="18"/>
          <w:szCs w:val="18"/>
          <w:lang w:val="es-ES_tradnl"/>
        </w:rPr>
        <w:t xml:space="preserve"> de conducta, reglamentos o manuales que les sean aplicables.</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Por razón de los servicios que prestará </w:t>
      </w:r>
      <w:r>
        <w:rPr>
          <w:rFonts w:ascii="Arial Narrow" w:hAnsi="Arial Narrow"/>
          <w:sz w:val="18"/>
          <w:szCs w:val="18"/>
          <w:lang w:val="it-IT"/>
        </w:rPr>
        <w:t>a la</w:t>
      </w:r>
      <w:r>
        <w:rPr>
          <w:rFonts w:ascii="Arial Narrow" w:hAnsi="Arial Narrow"/>
          <w:b/>
          <w:bCs/>
          <w:sz w:val="18"/>
          <w:szCs w:val="18"/>
        </w:rPr>
        <w:t xml:space="preserve"> EMPRESA,</w:t>
      </w:r>
      <w:r>
        <w:rPr>
          <w:rFonts w:ascii="Arial Narrow" w:hAnsi="Arial Narrow"/>
          <w:sz w:val="18"/>
          <w:szCs w:val="18"/>
          <w:lang w:val="es-ES_tradnl"/>
        </w:rPr>
        <w:t xml:space="preserve"> el </w:t>
      </w:r>
      <w:r>
        <w:rPr>
          <w:rFonts w:ascii="Arial Narrow" w:hAnsi="Arial Narrow"/>
          <w:b/>
          <w:bCs/>
          <w:sz w:val="18"/>
          <w:szCs w:val="18"/>
        </w:rPr>
        <w:t>EMPLEADO</w:t>
      </w:r>
      <w:r>
        <w:rPr>
          <w:rFonts w:ascii="Arial Narrow" w:hAnsi="Arial Narrow"/>
          <w:sz w:val="18"/>
          <w:szCs w:val="18"/>
        </w:rPr>
        <w:t xml:space="preserve"> podr</w:t>
      </w:r>
      <w:r>
        <w:rPr>
          <w:rFonts w:ascii="Arial Narrow" w:hAnsi="Arial Narrow"/>
          <w:sz w:val="18"/>
          <w:szCs w:val="18"/>
          <w:lang w:val="es-ES_tradnl"/>
        </w:rPr>
        <w:t>á mantener relaciones con personas físicas, morales, clientes o proveedores; pero estos servicios, serán siempre por orden y cuenta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sidR="000208B2">
        <w:rPr>
          <w:rFonts w:ascii="Arial Narrow" w:hAnsi="Arial Narrow"/>
          <w:sz w:val="18"/>
          <w:szCs w:val="18"/>
        </w:rPr>
        <w:t xml:space="preserve">la </w:t>
      </w:r>
      <w:r>
        <w:rPr>
          <w:rFonts w:ascii="Arial Narrow" w:hAnsi="Arial Narrow"/>
          <w:sz w:val="18"/>
          <w:szCs w:val="18"/>
        </w:rPr>
        <w:t xml:space="preserve"> </w:t>
      </w:r>
      <w:r>
        <w:rPr>
          <w:rFonts w:ascii="Arial Narrow" w:hAnsi="Arial Narrow"/>
          <w:sz w:val="18"/>
          <w:szCs w:val="18"/>
          <w:lang w:val="es-ES_tradnl"/>
        </w:rPr>
        <w:t>ú</w:t>
      </w:r>
      <w:r>
        <w:rPr>
          <w:rFonts w:ascii="Arial Narrow" w:hAnsi="Arial Narrow"/>
          <w:sz w:val="18"/>
          <w:szCs w:val="18"/>
          <w:lang w:val="it-IT"/>
        </w:rPr>
        <w:t>nic</w:t>
      </w:r>
      <w:r w:rsidR="000208B2">
        <w:rPr>
          <w:rFonts w:ascii="Arial Narrow" w:hAnsi="Arial Narrow"/>
          <w:sz w:val="18"/>
          <w:szCs w:val="18"/>
          <w:lang w:val="it-IT"/>
        </w:rPr>
        <w:t>a</w:t>
      </w:r>
      <w:r>
        <w:rPr>
          <w:rFonts w:ascii="Arial Narrow" w:hAnsi="Arial Narrow"/>
          <w:sz w:val="18"/>
          <w:szCs w:val="18"/>
          <w:lang w:val="it-IT"/>
        </w:rPr>
        <w:t xml:space="preserve"> </w:t>
      </w:r>
      <w:r w:rsidR="000208B2">
        <w:rPr>
          <w:rFonts w:ascii="Arial Narrow" w:hAnsi="Arial Narrow"/>
          <w:sz w:val="18"/>
          <w:szCs w:val="18"/>
        </w:rPr>
        <w:t>responsable  de la relacion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en el acto de firmar el presente contrato y anexo, manifiestan que están de acuerdo en que 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en cualquier tiempo, pedir al </w:t>
      </w:r>
      <w:r>
        <w:rPr>
          <w:rFonts w:ascii="Arial Narrow" w:hAnsi="Arial Narrow"/>
          <w:b/>
          <w:bCs/>
          <w:sz w:val="18"/>
          <w:szCs w:val="18"/>
        </w:rPr>
        <w:t>EMPLEADO</w:t>
      </w:r>
      <w:r>
        <w:rPr>
          <w:rFonts w:ascii="Arial Narrow" w:hAnsi="Arial Narrow"/>
          <w:sz w:val="18"/>
          <w:szCs w:val="18"/>
          <w:lang w:val="es-ES_tradnl"/>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Pr>
          <w:rFonts w:ascii="Arial Narrow" w:hAnsi="Arial Narrow"/>
          <w:b/>
          <w:bCs/>
          <w:sz w:val="18"/>
          <w:szCs w:val="18"/>
        </w:rPr>
        <w:t xml:space="preserve"> EMPRESA</w:t>
      </w:r>
      <w:r>
        <w:rPr>
          <w:rFonts w:ascii="Arial Narrow" w:hAnsi="Arial Narrow"/>
          <w:sz w:val="18"/>
          <w:szCs w:val="18"/>
          <w:lang w:val="es-ES_tradnl"/>
        </w:rPr>
        <w:t xml:space="preserve">, quien será </w:t>
      </w:r>
      <w:r>
        <w:rPr>
          <w:rFonts w:ascii="Arial Narrow" w:hAnsi="Arial Narrow"/>
          <w:sz w:val="18"/>
          <w:szCs w:val="18"/>
        </w:rPr>
        <w:t xml:space="preserve">el </w:t>
      </w:r>
      <w:r>
        <w:rPr>
          <w:rFonts w:ascii="Arial Narrow" w:hAnsi="Arial Narrow"/>
          <w:sz w:val="18"/>
          <w:szCs w:val="18"/>
          <w:lang w:val="es-ES_tradnl"/>
        </w:rPr>
        <w:t>único responsable de la relación laboral.</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conviene además en sujetarse a las disposiciones de los reglamentos, manuales y circulares que la</w:t>
      </w:r>
      <w:r>
        <w:rPr>
          <w:rFonts w:ascii="Arial Narrow" w:hAnsi="Arial Narrow"/>
          <w:b/>
          <w:bCs/>
          <w:sz w:val="18"/>
          <w:szCs w:val="18"/>
        </w:rPr>
        <w:t xml:space="preserve"> EMPRESA</w:t>
      </w:r>
      <w:r>
        <w:rPr>
          <w:rFonts w:ascii="Arial Narrow" w:hAnsi="Arial Narrow"/>
          <w:sz w:val="18"/>
          <w:szCs w:val="18"/>
          <w:lang w:val="es-ES_tradnl"/>
        </w:rPr>
        <w:t xml:space="preserve"> expida en relación con las actividades y obligaciones del Empleado, así como a los Reglamentos, Circulares u ordenamientos que las Autoridades Competentes expidan en relación a las actividades a que se dedica la</w:t>
      </w:r>
      <w:r>
        <w:rPr>
          <w:rFonts w:ascii="Arial Narrow" w:hAnsi="Arial Narrow"/>
          <w:b/>
          <w:bCs/>
          <w:sz w:val="18"/>
          <w:szCs w:val="18"/>
        </w:rPr>
        <w:t xml:space="preserve"> EMPRESA</w:t>
      </w:r>
      <w:r>
        <w:rPr>
          <w:rFonts w:ascii="Arial Narrow" w:hAnsi="Arial Narrow"/>
          <w:sz w:val="18"/>
          <w:szCs w:val="18"/>
          <w:lang w:val="es-ES_tradnl"/>
        </w:rPr>
        <w:t xml:space="preserve"> o empresas a las que ésta presta servicios eventuales de personal, incluyendo los requerimientos de certificación para esa </w:t>
      </w:r>
      <w:r w:rsidR="00697456">
        <w:rPr>
          <w:rFonts w:ascii="Arial Narrow" w:hAnsi="Arial Narrow"/>
          <w:sz w:val="18"/>
          <w:szCs w:val="18"/>
          <w:lang w:val="es-ES_tradnl"/>
        </w:rPr>
        <w:t>función</w:t>
      </w:r>
      <w:r>
        <w:rPr>
          <w:rFonts w:ascii="Arial Narrow" w:hAnsi="Arial Narrow"/>
          <w:sz w:val="18"/>
          <w:szCs w:val="18"/>
        </w:rPr>
        <w:t>.</w:t>
      </w:r>
    </w:p>
    <w:p w:rsidR="00782113" w:rsidRDefault="006E5689">
      <w:pPr>
        <w:pStyle w:val="Cuerpo"/>
        <w:numPr>
          <w:ilvl w:val="0"/>
          <w:numId w:val="1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reconoce que el Capitán del buque es el representante de la </w:t>
      </w:r>
      <w:r>
        <w:rPr>
          <w:rFonts w:ascii="Arial Narrow" w:hAnsi="Arial Narrow"/>
          <w:b/>
          <w:bCs/>
          <w:sz w:val="18"/>
          <w:szCs w:val="18"/>
        </w:rPr>
        <w:t>EMPRESA</w:t>
      </w:r>
      <w:r>
        <w:rPr>
          <w:rFonts w:ascii="Arial Narrow" w:hAnsi="Arial Narrow"/>
          <w:sz w:val="18"/>
          <w:szCs w:val="18"/>
          <w:lang w:val="es-ES_tradnl"/>
        </w:rPr>
        <w:t xml:space="preserve"> y que es la autoridad máxima a bordo de la </w:t>
      </w:r>
      <w:r w:rsidR="00697456">
        <w:rPr>
          <w:rFonts w:ascii="Arial Narrow" w:hAnsi="Arial Narrow"/>
          <w:sz w:val="18"/>
          <w:szCs w:val="18"/>
          <w:lang w:val="es-ES_tradnl"/>
        </w:rPr>
        <w:t>embarcación</w:t>
      </w:r>
      <w:r>
        <w:rPr>
          <w:rFonts w:ascii="Arial Narrow" w:hAnsi="Arial Narrow"/>
          <w:sz w:val="18"/>
          <w:szCs w:val="18"/>
        </w:rPr>
        <w:t>.</w:t>
      </w:r>
    </w:p>
    <w:p w:rsidR="00782113" w:rsidRDefault="006E5689">
      <w:pPr>
        <w:pStyle w:val="Encabezam2"/>
        <w:rPr>
          <w:sz w:val="18"/>
          <w:szCs w:val="18"/>
        </w:rPr>
      </w:pPr>
      <w:r>
        <w:rPr>
          <w:sz w:val="18"/>
          <w:szCs w:val="18"/>
        </w:rPr>
        <w:t>3. Salario</w:t>
      </w:r>
    </w:p>
    <w:p w:rsidR="00805B90" w:rsidRPr="00805B90" w:rsidRDefault="00805B90" w:rsidP="00805B90">
      <w:pPr>
        <w:pStyle w:val="Cuerpo"/>
        <w:rPr>
          <w:lang w:val="es-ES_tradnl"/>
        </w:rPr>
      </w:pPr>
    </w:p>
    <w:p w:rsidR="00782113" w:rsidRDefault="006E5689">
      <w:pPr>
        <w:pStyle w:val="Cuerpo"/>
        <w:numPr>
          <w:ilvl w:val="0"/>
          <w:numId w:val="16"/>
        </w:numPr>
        <w:jc w:val="both"/>
        <w:rPr>
          <w:rFonts w:ascii="Arial Narrow" w:eastAsia="Arial Narrow" w:hAnsi="Arial Narrow" w:cs="Arial Narrow"/>
          <w:sz w:val="18"/>
          <w:szCs w:val="18"/>
          <w:lang w:val="it-IT"/>
        </w:rPr>
      </w:pPr>
      <w:r>
        <w:rPr>
          <w:rFonts w:ascii="Arial Narrow" w:hAnsi="Arial Narrow"/>
          <w:sz w:val="18"/>
          <w:szCs w:val="18"/>
          <w:lang w:val="it-IT"/>
        </w:rPr>
        <w:t xml:space="preserve">El salario diario del </w:t>
      </w:r>
      <w:r>
        <w:rPr>
          <w:rFonts w:ascii="Arial Narrow" w:hAnsi="Arial Narrow"/>
          <w:b/>
          <w:bCs/>
          <w:sz w:val="18"/>
          <w:szCs w:val="18"/>
        </w:rPr>
        <w:t>EMPLEADO</w:t>
      </w:r>
      <w:r>
        <w:rPr>
          <w:rFonts w:ascii="Arial Narrow" w:hAnsi="Arial Narrow"/>
          <w:sz w:val="18"/>
          <w:szCs w:val="18"/>
          <w:lang w:val="es-ES_tradnl"/>
        </w:rPr>
        <w:t xml:space="preserve"> es el establecido en la </w:t>
      </w:r>
      <w:r w:rsidR="00697456">
        <w:rPr>
          <w:rFonts w:ascii="Arial Narrow" w:hAnsi="Arial Narrow"/>
          <w:sz w:val="18"/>
          <w:szCs w:val="18"/>
          <w:lang w:val="es-ES_tradnl"/>
        </w:rPr>
        <w:t>sección</w:t>
      </w:r>
      <w:r>
        <w:rPr>
          <w:rFonts w:ascii="Arial Narrow" w:hAnsi="Arial Narrow"/>
          <w:sz w:val="18"/>
          <w:szCs w:val="18"/>
        </w:rPr>
        <w:t xml:space="preserve"> </w:t>
      </w:r>
      <w:r w:rsidR="00E163DA">
        <w:rPr>
          <w:rFonts w:ascii="Arial Narrow" w:hAnsi="Arial Narrow"/>
          <w:sz w:val="18"/>
          <w:szCs w:val="18"/>
          <w:lang w:val="es-ES_tradnl"/>
        </w:rPr>
        <w:t>“</w:t>
      </w:r>
      <w:r w:rsidR="00E163DA">
        <w:rPr>
          <w:rFonts w:ascii="Arial Narrow" w:hAnsi="Arial Narrow"/>
          <w:sz w:val="18"/>
          <w:szCs w:val="18"/>
        </w:rPr>
        <w:t>DATOS DE CONTRATACI</w:t>
      </w:r>
      <w:r w:rsidR="00E163DA">
        <w:rPr>
          <w:rFonts w:ascii="Arial Narrow" w:hAnsi="Arial Narrow"/>
          <w:sz w:val="18"/>
          <w:szCs w:val="18"/>
          <w:lang w:val="es-ES_tradnl"/>
        </w:rPr>
        <w:t>O</w:t>
      </w:r>
      <w:r w:rsidR="00E163DA">
        <w:rPr>
          <w:rFonts w:ascii="Arial Narrow" w:hAnsi="Arial Narrow"/>
          <w:sz w:val="18"/>
          <w:szCs w:val="18"/>
        </w:rPr>
        <w:t>N</w:t>
      </w:r>
      <w:r w:rsidR="00E163DA">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16"/>
        </w:numPr>
        <w:jc w:val="both"/>
        <w:rPr>
          <w:rFonts w:ascii="Arial Narrow" w:eastAsia="Arial Narrow" w:hAnsi="Arial Narrow" w:cs="Arial Narrow"/>
          <w:sz w:val="18"/>
          <w:szCs w:val="18"/>
          <w:lang w:val="es-ES_tradnl"/>
        </w:rPr>
      </w:pPr>
      <w:r>
        <w:rPr>
          <w:rFonts w:ascii="Arial Narrow" w:hAnsi="Arial Narrow"/>
          <w:sz w:val="18"/>
          <w:szCs w:val="18"/>
          <w:lang w:val="es-ES_tradnl"/>
        </w:rPr>
        <w:t>El salario se integra con el pago de los siguientes conceptos.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SUELDO BASE</w:t>
      </w:r>
      <w:r>
        <w:rPr>
          <w:rFonts w:ascii="Arial Narrow" w:hAnsi="Arial Narrow"/>
          <w:sz w:val="18"/>
          <w:szCs w:val="18"/>
        </w:rPr>
        <w:t>.- Sueldo por su jornada de trabajo (nocturna conforme al artículo 60 de la LFT)</w:t>
      </w:r>
      <w:r w:rsidR="00697456">
        <w:rPr>
          <w:rFonts w:ascii="Arial Narrow" w:hAnsi="Arial Narrow"/>
          <w:sz w:val="18"/>
          <w:szCs w:val="18"/>
        </w:rPr>
        <w:t>.</w:t>
      </w:r>
      <w:r>
        <w:rPr>
          <w:rFonts w:ascii="Arial Narrow" w:hAnsi="Arial Narrow"/>
          <w:sz w:val="18"/>
          <w:szCs w:val="18"/>
        </w:rPr>
        <w:t xml:space="preserve"> </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PUNTUALIDAD</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PREMIO DE ASISTENCIA</w:t>
      </w:r>
      <w:r>
        <w:rPr>
          <w:rFonts w:ascii="Arial Narrow" w:hAnsi="Arial Narrow"/>
          <w:sz w:val="18"/>
          <w:szCs w:val="18"/>
        </w:rPr>
        <w:t>.- Un bono de 9.30% sobre sueldo base.</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VACACIONES</w:t>
      </w:r>
      <w:r>
        <w:rPr>
          <w:rFonts w:ascii="Arial Narrow" w:hAnsi="Arial Narrow"/>
          <w:sz w:val="18"/>
          <w:szCs w:val="18"/>
        </w:rPr>
        <w:t>.- La parte proporcional equivalente a 16 días por año.</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PRIMA VACACIONAL</w:t>
      </w:r>
      <w:r>
        <w:rPr>
          <w:rFonts w:ascii="Arial Narrow" w:hAnsi="Arial Narrow"/>
          <w:sz w:val="18"/>
          <w:szCs w:val="18"/>
        </w:rPr>
        <w:t>.- El importe del 25% del pago de vacaciones.</w:t>
      </w:r>
    </w:p>
    <w:p w:rsidR="00782113" w:rsidRDefault="006E5689">
      <w:pPr>
        <w:pStyle w:val="Prrafodelista"/>
        <w:numPr>
          <w:ilvl w:val="0"/>
          <w:numId w:val="18"/>
        </w:numPr>
        <w:jc w:val="both"/>
        <w:rPr>
          <w:rFonts w:ascii="Arial Narrow" w:eastAsia="Arial Narrow" w:hAnsi="Arial Narrow" w:cs="Arial Narrow"/>
          <w:sz w:val="18"/>
          <w:szCs w:val="18"/>
        </w:rPr>
      </w:pPr>
      <w:r>
        <w:rPr>
          <w:rFonts w:ascii="Arial Narrow" w:hAnsi="Arial Narrow"/>
          <w:b/>
          <w:bCs/>
          <w:sz w:val="18"/>
          <w:szCs w:val="18"/>
        </w:rPr>
        <w:t>AGUINALDO</w:t>
      </w:r>
      <w:r>
        <w:rPr>
          <w:rFonts w:ascii="Arial Narrow" w:hAnsi="Arial Narrow"/>
          <w:sz w:val="18"/>
          <w:szCs w:val="18"/>
        </w:rPr>
        <w:t xml:space="preserve">.- La parte proporcional equivalente a 15 días por </w:t>
      </w:r>
      <w:r w:rsidR="00697456">
        <w:rPr>
          <w:rFonts w:ascii="Arial Narrow" w:hAnsi="Arial Narrow"/>
          <w:sz w:val="18"/>
          <w:szCs w:val="18"/>
        </w:rPr>
        <w:t xml:space="preserve">tiempo  laborado  en  el </w:t>
      </w:r>
      <w:r>
        <w:rPr>
          <w:rFonts w:ascii="Arial Narrow" w:hAnsi="Arial Narrow"/>
          <w:sz w:val="18"/>
          <w:szCs w:val="18"/>
        </w:rPr>
        <w:t>año.</w:t>
      </w:r>
    </w:p>
    <w:p w:rsidR="00782113" w:rsidRDefault="006E5689">
      <w:pPr>
        <w:pStyle w:val="Cuerpo"/>
        <w:numPr>
          <w:ilvl w:val="0"/>
          <w:numId w:val="2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Ambas partes convienen que el pago del </w:t>
      </w:r>
      <w:r w:rsidR="00164DB6">
        <w:rPr>
          <w:rFonts w:ascii="Arial Narrow" w:hAnsi="Arial Narrow"/>
          <w:sz w:val="18"/>
          <w:szCs w:val="18"/>
          <w:lang w:val="es-ES_tradnl"/>
        </w:rPr>
        <w:t>salario</w:t>
      </w:r>
      <w:r>
        <w:rPr>
          <w:rFonts w:ascii="Arial Narrow" w:hAnsi="Arial Narrow"/>
          <w:sz w:val="18"/>
          <w:szCs w:val="18"/>
          <w:lang w:val="es-ES_tradnl"/>
        </w:rPr>
        <w:t xml:space="preserve"> se hará </w:t>
      </w:r>
      <w:r>
        <w:rPr>
          <w:rFonts w:ascii="Arial Narrow" w:hAnsi="Arial Narrow"/>
          <w:sz w:val="18"/>
          <w:szCs w:val="18"/>
          <w:lang w:val="pt-PT"/>
        </w:rPr>
        <w:t>mediante dep</w:t>
      </w:r>
      <w:r w:rsidR="00164DB6">
        <w:rPr>
          <w:rFonts w:ascii="Arial Narrow" w:hAnsi="Arial Narrow"/>
          <w:sz w:val="18"/>
          <w:szCs w:val="18"/>
          <w:lang w:val="es-ES_tradnl"/>
        </w:rPr>
        <w:t>o</w:t>
      </w:r>
      <w:r>
        <w:rPr>
          <w:rFonts w:ascii="Arial Narrow" w:hAnsi="Arial Narrow"/>
          <w:sz w:val="18"/>
          <w:szCs w:val="18"/>
          <w:lang w:val="es-ES_tradnl"/>
        </w:rPr>
        <w:t xml:space="preserve">sito en la cuenta bancaria que el EMPLEADO indique a la EMPRESA para tal efecto y de la que será titular exclusivo, misma que está referida en la </w:t>
      </w:r>
      <w:r w:rsidR="00164DB6">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D93B67">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depósito referido, hará las veces de recibo de pago del salario y las prestaciones del periodo de que se trate, quedando el comprobante de depósito como constancia; sin embargo el </w:t>
      </w:r>
      <w:r>
        <w:rPr>
          <w:rFonts w:ascii="Arial Narrow" w:hAnsi="Arial Narrow"/>
          <w:b/>
          <w:bCs/>
          <w:sz w:val="18"/>
          <w:szCs w:val="18"/>
        </w:rPr>
        <w:t>EMPLEADO</w:t>
      </w:r>
      <w:r>
        <w:rPr>
          <w:rFonts w:ascii="Arial Narrow" w:hAnsi="Arial Narrow"/>
          <w:sz w:val="18"/>
          <w:szCs w:val="18"/>
          <w:lang w:val="es-ES_tradnl"/>
        </w:rPr>
        <w:t xml:space="preserve"> se obliga a </w:t>
      </w:r>
      <w:r w:rsidR="00741CB8">
        <w:rPr>
          <w:rFonts w:ascii="Arial Narrow" w:hAnsi="Arial Narrow"/>
          <w:sz w:val="18"/>
          <w:szCs w:val="18"/>
          <w:lang w:val="es-ES_tradnl"/>
        </w:rPr>
        <w:t>aceptar</w:t>
      </w:r>
      <w:r>
        <w:rPr>
          <w:rFonts w:ascii="Arial Narrow" w:hAnsi="Arial Narrow"/>
          <w:sz w:val="18"/>
          <w:szCs w:val="18"/>
          <w:lang w:val="es-ES_tradnl"/>
        </w:rPr>
        <w:t xml:space="preserve"> de recibo a favor de la </w:t>
      </w:r>
      <w:r>
        <w:rPr>
          <w:rFonts w:ascii="Arial Narrow" w:hAnsi="Arial Narrow"/>
          <w:b/>
          <w:bCs/>
          <w:sz w:val="18"/>
          <w:szCs w:val="18"/>
          <w:lang w:val="ru-RU"/>
        </w:rPr>
        <w:t>EMPRESA</w:t>
      </w:r>
      <w:r>
        <w:rPr>
          <w:rFonts w:ascii="Arial Narrow" w:hAnsi="Arial Narrow"/>
          <w:sz w:val="18"/>
          <w:szCs w:val="18"/>
          <w:lang w:val="es-ES_tradnl"/>
        </w:rPr>
        <w:t xml:space="preserve"> por la totalidad de los salarios, percepciones devengadas y jornada laborada a que tenga derecho, implicando su </w:t>
      </w:r>
      <w:r w:rsidR="00741CB8">
        <w:rPr>
          <w:rFonts w:ascii="Arial Narrow" w:hAnsi="Arial Narrow"/>
          <w:sz w:val="18"/>
          <w:szCs w:val="18"/>
          <w:lang w:val="es-ES_tradnl"/>
        </w:rPr>
        <w:t>aceptar</w:t>
      </w:r>
      <w:r>
        <w:rPr>
          <w:rFonts w:ascii="Arial Narrow" w:hAnsi="Arial Narrow"/>
          <w:sz w:val="18"/>
          <w:szCs w:val="18"/>
          <w:lang w:val="es-ES_tradnl"/>
        </w:rPr>
        <w:t xml:space="preserve"> un finiquito total hasta la fecha del recibo correspondiente y una constancia periódica de la jornada de trabajo. El EMPLEADO dispone de 30 días para manifestar cualquier aclaración sobre los criterios y montos pagados por los diversos conceptos. </w:t>
      </w:r>
    </w:p>
    <w:p w:rsidR="00782113" w:rsidRDefault="006E5689">
      <w:pPr>
        <w:pStyle w:val="Cuerpo"/>
        <w:numPr>
          <w:ilvl w:val="0"/>
          <w:numId w:val="2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Aun cuando las constancias de </w:t>
      </w:r>
      <w:r w:rsidR="00D93B67">
        <w:rPr>
          <w:rFonts w:ascii="Arial Narrow" w:hAnsi="Arial Narrow"/>
          <w:sz w:val="18"/>
          <w:szCs w:val="18"/>
          <w:lang w:val="es-ES_tradnl"/>
        </w:rPr>
        <w:t>no</w:t>
      </w:r>
      <w:r>
        <w:rPr>
          <w:rFonts w:ascii="Arial Narrow" w:hAnsi="Arial Narrow"/>
          <w:sz w:val="18"/>
          <w:szCs w:val="18"/>
          <w:lang w:val="pt-PT"/>
        </w:rPr>
        <w:t xml:space="preserve">mina salarial mediante </w:t>
      </w:r>
      <w:r w:rsidR="00D93B67">
        <w:rPr>
          <w:rFonts w:ascii="Arial Narrow" w:hAnsi="Arial Narrow"/>
          <w:sz w:val="18"/>
          <w:szCs w:val="18"/>
          <w:lang w:val="es-ES_tradnl"/>
        </w:rPr>
        <w:t>deposito</w:t>
      </w:r>
      <w:r>
        <w:rPr>
          <w:rFonts w:ascii="Arial Narrow" w:hAnsi="Arial Narrow"/>
          <w:sz w:val="18"/>
          <w:szCs w:val="18"/>
          <w:lang w:val="es-ES_tradnl"/>
        </w:rPr>
        <w:t xml:space="preserve">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la </w:t>
      </w:r>
      <w:r>
        <w:rPr>
          <w:rFonts w:ascii="Arial Narrow" w:hAnsi="Arial Narrow"/>
          <w:b/>
          <w:bCs/>
          <w:sz w:val="18"/>
          <w:szCs w:val="18"/>
        </w:rPr>
        <w:t>EMPRESA</w:t>
      </w:r>
      <w:r>
        <w:rPr>
          <w:rFonts w:ascii="Arial Narrow" w:hAnsi="Arial Narrow"/>
          <w:sz w:val="18"/>
          <w:szCs w:val="18"/>
          <w:lang w:val="es-ES_tradnl"/>
        </w:rPr>
        <w:t xml:space="preserve"> en la cuenta del </w:t>
      </w:r>
      <w:r>
        <w:rPr>
          <w:rFonts w:ascii="Arial Narrow" w:hAnsi="Arial Narrow"/>
          <w:b/>
          <w:bCs/>
          <w:sz w:val="18"/>
          <w:szCs w:val="18"/>
        </w:rPr>
        <w:t>EMPLEADO</w:t>
      </w:r>
      <w:r>
        <w:rPr>
          <w:rFonts w:ascii="Arial Narrow" w:hAnsi="Arial Narrow"/>
          <w:sz w:val="18"/>
          <w:szCs w:val="18"/>
          <w:lang w:val="es-ES_tradnl"/>
        </w:rPr>
        <w:t xml:space="preserve">, tiene cierta periodicidad y aparece el nombre de la </w:t>
      </w:r>
      <w:r w:rsidR="00F71A8C">
        <w:rPr>
          <w:rFonts w:ascii="Arial Narrow" w:hAnsi="Arial Narrow"/>
          <w:sz w:val="18"/>
          <w:szCs w:val="18"/>
          <w:lang w:val="es-ES_tradnl"/>
        </w:rPr>
        <w:t>institución</w:t>
      </w:r>
      <w:r>
        <w:rPr>
          <w:rFonts w:ascii="Arial Narrow" w:hAnsi="Arial Narrow"/>
          <w:sz w:val="18"/>
          <w:szCs w:val="18"/>
          <w:lang w:val="pt-PT"/>
        </w:rPr>
        <w:t xml:space="preserve"> bancaria emisora.</w:t>
      </w:r>
    </w:p>
    <w:p w:rsidR="00782113" w:rsidRDefault="006E5689">
      <w:pPr>
        <w:pStyle w:val="Cuerpo"/>
        <w:numPr>
          <w:ilvl w:val="0"/>
          <w:numId w:val="20"/>
        </w:numPr>
        <w:jc w:val="both"/>
        <w:rPr>
          <w:rFonts w:ascii="Arial Narrow" w:eastAsia="Arial Narrow" w:hAnsi="Arial Narrow" w:cs="Arial Narrow"/>
          <w:sz w:val="18"/>
          <w:szCs w:val="18"/>
          <w:lang w:val="it-IT"/>
        </w:rPr>
      </w:pPr>
      <w:r>
        <w:rPr>
          <w:rFonts w:ascii="Arial Narrow" w:hAnsi="Arial Narrow"/>
          <w:sz w:val="18"/>
          <w:szCs w:val="18"/>
          <w:lang w:val="it-IT"/>
        </w:rPr>
        <w:t xml:space="preserve">La </w:t>
      </w:r>
      <w:r>
        <w:rPr>
          <w:rFonts w:ascii="Arial Narrow" w:hAnsi="Arial Narrow"/>
          <w:b/>
          <w:bCs/>
          <w:sz w:val="18"/>
          <w:szCs w:val="18"/>
        </w:rPr>
        <w:t>EMPRESA</w:t>
      </w:r>
      <w:r>
        <w:rPr>
          <w:rFonts w:ascii="Arial Narrow" w:hAnsi="Arial Narrow"/>
          <w:sz w:val="18"/>
          <w:szCs w:val="18"/>
        </w:rPr>
        <w:t xml:space="preserve"> podr</w:t>
      </w:r>
      <w:r>
        <w:rPr>
          <w:rFonts w:ascii="Arial Narrow" w:hAnsi="Arial Narrow"/>
          <w:sz w:val="18"/>
          <w:szCs w:val="18"/>
          <w:lang w:val="es-ES_tradnl"/>
        </w:rPr>
        <w:t xml:space="preserve">á </w:t>
      </w:r>
      <w:r>
        <w:rPr>
          <w:rFonts w:ascii="Arial Narrow" w:hAnsi="Arial Narrow"/>
          <w:sz w:val="18"/>
          <w:szCs w:val="18"/>
          <w:lang w:val="it-IT"/>
        </w:rPr>
        <w:t xml:space="preserve">descontar del salario del </w:t>
      </w:r>
      <w:r>
        <w:rPr>
          <w:rFonts w:ascii="Arial Narrow" w:hAnsi="Arial Narrow"/>
          <w:b/>
          <w:bCs/>
          <w:sz w:val="18"/>
          <w:szCs w:val="18"/>
        </w:rPr>
        <w:t>EMPLEADO</w:t>
      </w:r>
      <w:r>
        <w:rPr>
          <w:rFonts w:ascii="Arial Narrow" w:hAnsi="Arial Narrow"/>
          <w:sz w:val="18"/>
          <w:szCs w:val="18"/>
          <w:lang w:val="es-ES_tradnl"/>
        </w:rPr>
        <w:t xml:space="preserve"> los viáticos y gastos que no haya comprobado, por lo que desde este momento autoriza el </w:t>
      </w:r>
      <w:r>
        <w:rPr>
          <w:rFonts w:ascii="Arial Narrow" w:hAnsi="Arial Narrow"/>
          <w:b/>
          <w:bCs/>
          <w:sz w:val="18"/>
          <w:szCs w:val="18"/>
        </w:rPr>
        <w:t>EMPLEADO</w:t>
      </w:r>
      <w:r>
        <w:rPr>
          <w:rFonts w:ascii="Arial Narrow" w:hAnsi="Arial Narrow"/>
          <w:sz w:val="18"/>
          <w:szCs w:val="18"/>
          <w:lang w:val="es-ES_tradnl"/>
        </w:rPr>
        <w:t xml:space="preserve"> a la </w:t>
      </w:r>
      <w:r>
        <w:rPr>
          <w:rFonts w:ascii="Arial Narrow" w:hAnsi="Arial Narrow"/>
          <w:b/>
          <w:bCs/>
          <w:sz w:val="18"/>
          <w:szCs w:val="18"/>
        </w:rPr>
        <w:t>EMPRESA</w:t>
      </w:r>
      <w:r>
        <w:rPr>
          <w:rFonts w:ascii="Arial Narrow" w:hAnsi="Arial Narrow"/>
          <w:sz w:val="18"/>
          <w:szCs w:val="18"/>
          <w:lang w:val="es-ES_tradnl"/>
        </w:rPr>
        <w:t xml:space="preserve"> para efectuar este tipo de descuento de acuerdo a lo establecido en la Ley Federal del Trabajo.</w:t>
      </w:r>
    </w:p>
    <w:p w:rsidR="00782113" w:rsidRDefault="006E5689">
      <w:pPr>
        <w:pStyle w:val="Encabezam2"/>
        <w:rPr>
          <w:sz w:val="18"/>
          <w:szCs w:val="18"/>
        </w:rPr>
      </w:pPr>
      <w:r>
        <w:rPr>
          <w:sz w:val="18"/>
          <w:szCs w:val="18"/>
        </w:rPr>
        <w:t>4. Representante de la empresa</w:t>
      </w:r>
    </w:p>
    <w:p w:rsidR="00805B90" w:rsidRPr="00805B90" w:rsidRDefault="00805B90" w:rsidP="00805B90">
      <w:pPr>
        <w:pStyle w:val="Cuerpo"/>
        <w:rPr>
          <w:lang w:val="es-ES_tradnl"/>
        </w:rPr>
      </w:pPr>
    </w:p>
    <w:p w:rsidR="00782113" w:rsidRDefault="006E5689">
      <w:pPr>
        <w:pStyle w:val="Cuerpo"/>
        <w:numPr>
          <w:ilvl w:val="0"/>
          <w:numId w:val="23"/>
        </w:numPr>
        <w:jc w:val="both"/>
        <w:rPr>
          <w:rFonts w:ascii="Arial Narrow" w:eastAsia="Arial Narrow" w:hAnsi="Arial Narrow" w:cs="Arial Narrow"/>
          <w:sz w:val="18"/>
          <w:szCs w:val="18"/>
        </w:rPr>
      </w:pPr>
      <w:r>
        <w:rPr>
          <w:rFonts w:ascii="Arial Narrow" w:hAnsi="Arial Narrow"/>
          <w:sz w:val="18"/>
          <w:szCs w:val="18"/>
        </w:rPr>
        <w:t>El Capit</w:t>
      </w:r>
      <w:r>
        <w:rPr>
          <w:rFonts w:ascii="Arial Narrow" w:hAnsi="Arial Narrow"/>
          <w:sz w:val="18"/>
          <w:szCs w:val="18"/>
          <w:lang w:val="es-ES_tradnl"/>
        </w:rPr>
        <w:t>á</w:t>
      </w:r>
      <w:r>
        <w:rPr>
          <w:rFonts w:ascii="Arial Narrow" w:hAnsi="Arial Narrow"/>
          <w:sz w:val="18"/>
          <w:szCs w:val="18"/>
          <w:lang w:val="pt-PT"/>
        </w:rPr>
        <w:t>n, entendi</w:t>
      </w:r>
      <w:r w:rsidR="00D93B67">
        <w:rPr>
          <w:rFonts w:ascii="Arial Narrow" w:hAnsi="Arial Narrow"/>
          <w:sz w:val="18"/>
          <w:szCs w:val="18"/>
          <w:lang w:val="es-ES_tradnl"/>
        </w:rPr>
        <w:t>e</w:t>
      </w:r>
      <w:r>
        <w:rPr>
          <w:rFonts w:ascii="Arial Narrow" w:hAnsi="Arial Narrow"/>
          <w:sz w:val="18"/>
          <w:szCs w:val="18"/>
          <w:lang w:val="es-ES_tradnl"/>
        </w:rPr>
        <w:t xml:space="preserve">ndose como tal a quien ejerce el mando directo de la embarcación, a bordo con respecto a los empleados tiene la calidad de representante de la </w:t>
      </w:r>
      <w:r>
        <w:rPr>
          <w:rFonts w:ascii="Arial Narrow" w:hAnsi="Arial Narrow"/>
          <w:b/>
          <w:bCs/>
          <w:sz w:val="18"/>
          <w:szCs w:val="18"/>
        </w:rPr>
        <w:t>EMPRESA</w:t>
      </w:r>
      <w:r>
        <w:rPr>
          <w:rFonts w:ascii="Arial Narrow" w:hAnsi="Arial Narrow"/>
          <w:sz w:val="18"/>
          <w:szCs w:val="18"/>
          <w:lang w:val="es-ES_tradnl"/>
        </w:rPr>
        <w:t>, por lo que cualquier asunto laboral, disciplinario, comunicación o de seguridad deberá ser turnado por su conducto.</w:t>
      </w:r>
    </w:p>
    <w:p w:rsidR="00782113" w:rsidRDefault="006E5689">
      <w:pPr>
        <w:pStyle w:val="Encabezam2"/>
        <w:keepNext/>
        <w:rPr>
          <w:sz w:val="18"/>
          <w:szCs w:val="18"/>
        </w:rPr>
      </w:pPr>
      <w:r>
        <w:rPr>
          <w:sz w:val="18"/>
          <w:szCs w:val="18"/>
          <w:lang w:val="pt-PT"/>
        </w:rPr>
        <w:t>5. Jornada</w:t>
      </w:r>
    </w:p>
    <w:p w:rsidR="00782113" w:rsidRDefault="006E5689">
      <w:pPr>
        <w:pStyle w:val="Cuerpo"/>
        <w:numPr>
          <w:ilvl w:val="0"/>
          <w:numId w:val="25"/>
        </w:numPr>
        <w:jc w:val="both"/>
        <w:rPr>
          <w:rFonts w:ascii="Arial Narrow" w:eastAsia="Arial Narrow" w:hAnsi="Arial Narrow" w:cs="Arial Narrow"/>
          <w:sz w:val="18"/>
          <w:szCs w:val="18"/>
          <w:lang w:val="it-IT"/>
        </w:rPr>
      </w:pPr>
      <w:r>
        <w:rPr>
          <w:rFonts w:ascii="Arial Narrow" w:hAnsi="Arial Narrow"/>
          <w:sz w:val="18"/>
          <w:szCs w:val="18"/>
          <w:lang w:val="it-IT"/>
        </w:rPr>
        <w:t>La duraci</w:t>
      </w:r>
      <w:r w:rsidR="00E163DA">
        <w:rPr>
          <w:rFonts w:ascii="Arial Narrow" w:hAnsi="Arial Narrow"/>
          <w:sz w:val="18"/>
          <w:szCs w:val="18"/>
          <w:lang w:val="it-IT"/>
        </w:rPr>
        <w:t>ó</w:t>
      </w:r>
      <w:r w:rsidR="002475AC">
        <w:rPr>
          <w:rFonts w:ascii="Arial Narrow" w:hAnsi="Arial Narrow"/>
          <w:sz w:val="18"/>
          <w:szCs w:val="18"/>
          <w:lang w:val="es-ES_tradnl"/>
        </w:rPr>
        <w:t>n</w:t>
      </w:r>
      <w:r>
        <w:rPr>
          <w:rFonts w:ascii="Arial Narrow" w:hAnsi="Arial Narrow"/>
          <w:sz w:val="18"/>
          <w:szCs w:val="18"/>
          <w:lang w:val="es-ES_tradnl"/>
        </w:rPr>
        <w:t xml:space="preserve"> de la jornada semanal será de 48 (CUARENTA Y OCHO) horas en jornada diurna, 45 horas (CUARENTA Y CINCO) en jornada mixta y 42 (CUARENTA Y DOS) horas en jornada nocturna, distribuidas en 6 (SEIS) días a la semana, de acuerdo a las necesidades del servicio. Debido a las condiciones de operación en </w:t>
      </w:r>
      <w:r w:rsidR="002475AC">
        <w:rPr>
          <w:rFonts w:ascii="Arial Narrow" w:hAnsi="Arial Narrow"/>
          <w:sz w:val="18"/>
          <w:szCs w:val="18"/>
          <w:lang w:val="es-ES_tradnl"/>
        </w:rPr>
        <w:t>esta</w:t>
      </w:r>
      <w:r>
        <w:rPr>
          <w:rFonts w:ascii="Arial Narrow" w:hAnsi="Arial Narrow"/>
          <w:sz w:val="18"/>
          <w:szCs w:val="18"/>
          <w:lang w:val="es-ES_tradnl"/>
        </w:rPr>
        <w:t xml:space="preserve"> industria, al </w:t>
      </w:r>
      <w:r>
        <w:rPr>
          <w:rFonts w:ascii="Arial Narrow" w:hAnsi="Arial Narrow"/>
          <w:b/>
          <w:bCs/>
          <w:sz w:val="18"/>
          <w:szCs w:val="18"/>
        </w:rPr>
        <w:t>EMPLEADO</w:t>
      </w:r>
      <w:r>
        <w:rPr>
          <w:rFonts w:ascii="Arial Narrow" w:hAnsi="Arial Narrow"/>
          <w:sz w:val="18"/>
          <w:szCs w:val="18"/>
          <w:lang w:val="es-ES_tradnl"/>
        </w:rPr>
        <w:t xml:space="preserve"> se le asigna jornada nocturna durante su periodo de </w:t>
      </w:r>
      <w:r w:rsidR="002475AC">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numPr>
          <w:ilvl w:val="0"/>
          <w:numId w:val="25"/>
        </w:numPr>
        <w:jc w:val="both"/>
        <w:rPr>
          <w:rFonts w:ascii="Arial Narrow" w:eastAsia="Arial Narrow" w:hAnsi="Arial Narrow" w:cs="Arial Narrow"/>
          <w:sz w:val="18"/>
          <w:szCs w:val="18"/>
          <w:lang w:val="pt-PT"/>
        </w:rPr>
      </w:pPr>
      <w:r>
        <w:rPr>
          <w:rFonts w:ascii="Arial Narrow" w:hAnsi="Arial Narrow"/>
          <w:sz w:val="18"/>
          <w:szCs w:val="18"/>
          <w:lang w:val="pt-PT"/>
        </w:rPr>
        <w:lastRenderedPageBreak/>
        <w:t>La jornada semanal podr</w:t>
      </w:r>
      <w:r>
        <w:rPr>
          <w:rFonts w:ascii="Arial Narrow" w:hAnsi="Arial Narrow"/>
          <w:sz w:val="18"/>
          <w:szCs w:val="18"/>
          <w:lang w:val="es-ES_tradnl"/>
        </w:rPr>
        <w:t xml:space="preserve">á ser distribuida de acuerdo a las costumbres de la actividad a bordo, o de ese tipo de embarcaciones a las que la </w:t>
      </w:r>
      <w:r>
        <w:rPr>
          <w:rFonts w:ascii="Arial Narrow" w:hAnsi="Arial Narrow"/>
          <w:b/>
          <w:bCs/>
          <w:sz w:val="18"/>
          <w:szCs w:val="18"/>
        </w:rPr>
        <w:t>EMPRESA</w:t>
      </w:r>
      <w:r>
        <w:rPr>
          <w:rFonts w:ascii="Arial Narrow" w:hAnsi="Arial Narrow"/>
          <w:sz w:val="18"/>
          <w:szCs w:val="18"/>
          <w:lang w:val="es-ES_tradnl"/>
        </w:rPr>
        <w:t xml:space="preserve"> les preste servicios o las necesidades del trabajo a bordo, en los términos del artículo 59 de la Ley Federal del Trabajo.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rPr>
        <w:t xml:space="preserve"> prestar</w:t>
      </w:r>
      <w:r>
        <w:rPr>
          <w:rFonts w:ascii="Arial Narrow" w:hAnsi="Arial Narrow"/>
          <w:sz w:val="18"/>
          <w:szCs w:val="18"/>
          <w:lang w:val="es-ES_tradnl"/>
        </w:rPr>
        <w:t xml:space="preserve">á sus servicios del LUNES al SÁBADO de cada semana en el horario que su puesto y/o guardia lo requiere conforme a las prácticas del trabajo </w:t>
      </w:r>
      <w:r w:rsidR="002475AC">
        <w:rPr>
          <w:rFonts w:ascii="Arial Narrow" w:hAnsi="Arial Narrow"/>
          <w:sz w:val="18"/>
          <w:szCs w:val="18"/>
          <w:lang w:val="es-ES_tradnl"/>
        </w:rPr>
        <w:t>contratado,</w:t>
      </w:r>
      <w:r>
        <w:rPr>
          <w:rFonts w:ascii="Arial Narrow" w:hAnsi="Arial Narrow"/>
          <w:sz w:val="18"/>
          <w:szCs w:val="18"/>
          <w:lang w:val="es-ES_tradnl"/>
        </w:rPr>
        <w:t xml:space="preserve"> y disfrutará de un período intermedio en su jornada para descansar y tomar sus alimentos fuera de su lugar de trabajo y de su jornada laboral estando de acuerdo el </w:t>
      </w:r>
      <w:r>
        <w:rPr>
          <w:rFonts w:ascii="Arial Narrow" w:hAnsi="Arial Narrow"/>
          <w:b/>
          <w:bCs/>
          <w:sz w:val="18"/>
          <w:szCs w:val="18"/>
        </w:rPr>
        <w:t>EMPLEADO</w:t>
      </w:r>
      <w:r>
        <w:rPr>
          <w:rFonts w:ascii="Arial Narrow" w:hAnsi="Arial Narrow"/>
          <w:sz w:val="18"/>
          <w:szCs w:val="18"/>
          <w:lang w:val="es-ES_tradnl"/>
        </w:rPr>
        <w:t xml:space="preserve"> en rolar turnos si su puesto y sus funciones lo requieren.</w:t>
      </w:r>
    </w:p>
    <w:p w:rsidR="00782113" w:rsidRDefault="006E5689">
      <w:pPr>
        <w:pStyle w:val="Cuerpo"/>
        <w:numPr>
          <w:ilvl w:val="0"/>
          <w:numId w:val="25"/>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rPr>
        <w:t xml:space="preserve"> podr</w:t>
      </w:r>
      <w:r>
        <w:rPr>
          <w:rFonts w:ascii="Arial Narrow" w:hAnsi="Arial Narrow"/>
          <w:sz w:val="18"/>
          <w:szCs w:val="18"/>
          <w:lang w:val="es-ES_tradnl"/>
        </w:rPr>
        <w:t xml:space="preserve">á modificar en cualquier tiempo el horario establecido de acuerdo a las necesidades del trabajo, condición con la que el </w:t>
      </w:r>
      <w:r>
        <w:rPr>
          <w:rFonts w:ascii="Arial Narrow" w:hAnsi="Arial Narrow"/>
          <w:b/>
          <w:bCs/>
          <w:sz w:val="18"/>
          <w:szCs w:val="18"/>
        </w:rPr>
        <w:t>EMPLEADO</w:t>
      </w:r>
      <w:r w:rsidRPr="00AA46B3">
        <w:rPr>
          <w:rFonts w:ascii="Arial Narrow" w:hAnsi="Arial Narrow"/>
          <w:sz w:val="18"/>
          <w:szCs w:val="18"/>
          <w:lang w:val="es-MX"/>
        </w:rPr>
        <w:t xml:space="preserve"> </w:t>
      </w:r>
      <w:r w:rsidR="00A31669" w:rsidRPr="00AA46B3">
        <w:rPr>
          <w:rFonts w:ascii="Arial Narrow" w:hAnsi="Arial Narrow"/>
          <w:sz w:val="18"/>
          <w:szCs w:val="18"/>
          <w:lang w:val="es-MX"/>
        </w:rPr>
        <w:t>esta</w:t>
      </w:r>
      <w:r>
        <w:rPr>
          <w:rFonts w:ascii="Arial Narrow" w:hAnsi="Arial Narrow"/>
          <w:sz w:val="18"/>
          <w:szCs w:val="18"/>
          <w:lang w:val="es-ES_tradnl"/>
        </w:rPr>
        <w:t xml:space="preserve"> de acuerdo.</w:t>
      </w:r>
    </w:p>
    <w:p w:rsidR="00782113" w:rsidRDefault="006E5689">
      <w:pPr>
        <w:pStyle w:val="Cuerpo"/>
        <w:numPr>
          <w:ilvl w:val="0"/>
          <w:numId w:val="25"/>
        </w:numPr>
        <w:jc w:val="both"/>
        <w:rPr>
          <w:rFonts w:ascii="Arial Narrow" w:eastAsia="Arial Narrow" w:hAnsi="Arial Narrow" w:cs="Arial Narrow"/>
          <w:sz w:val="18"/>
          <w:szCs w:val="18"/>
          <w:lang w:val="es-ES_tradnl"/>
        </w:rPr>
      </w:pPr>
      <w:r>
        <w:rPr>
          <w:rFonts w:ascii="Arial Narrow" w:hAnsi="Arial Narrow"/>
          <w:sz w:val="18"/>
          <w:szCs w:val="18"/>
          <w:lang w:val="es-ES_tradnl"/>
        </w:rPr>
        <w:t>A bordo del buque, el CAPITÁN en su calidad de “</w:t>
      </w:r>
      <w:r>
        <w:rPr>
          <w:rFonts w:ascii="Arial Narrow" w:hAnsi="Arial Narrow"/>
          <w:sz w:val="18"/>
          <w:szCs w:val="18"/>
        </w:rPr>
        <w:t>REPRESENTANTE DE LA EMPRESA</w:t>
      </w:r>
      <w:r>
        <w:rPr>
          <w:rFonts w:ascii="Arial Narrow" w:hAnsi="Arial Narrow"/>
          <w:sz w:val="18"/>
          <w:szCs w:val="18"/>
          <w:lang w:val="es-ES_tradnl"/>
        </w:rPr>
        <w:t xml:space="preserve">”, mantendrá un registro de los horarios de trabajo del </w:t>
      </w:r>
      <w:r>
        <w:rPr>
          <w:rFonts w:ascii="Arial Narrow" w:hAnsi="Arial Narrow"/>
          <w:b/>
          <w:bCs/>
          <w:sz w:val="18"/>
          <w:szCs w:val="18"/>
        </w:rPr>
        <w:t>EMPLEADO</w:t>
      </w:r>
      <w:r>
        <w:rPr>
          <w:rFonts w:ascii="Arial Narrow" w:hAnsi="Arial Narrow"/>
          <w:sz w:val="18"/>
          <w:szCs w:val="18"/>
        </w:rPr>
        <w:t>.</w:t>
      </w:r>
    </w:p>
    <w:p w:rsidR="00782113" w:rsidRDefault="006E5689">
      <w:pPr>
        <w:pStyle w:val="Encabezam2"/>
        <w:keepNext/>
        <w:rPr>
          <w:sz w:val="18"/>
          <w:szCs w:val="18"/>
          <w:lang w:val="pt-PT"/>
        </w:rPr>
      </w:pPr>
      <w:r>
        <w:rPr>
          <w:sz w:val="18"/>
          <w:szCs w:val="18"/>
        </w:rPr>
        <w:t xml:space="preserve">6. </w:t>
      </w:r>
      <w:r w:rsidR="002E4E28">
        <w:rPr>
          <w:sz w:val="18"/>
          <w:szCs w:val="18"/>
        </w:rPr>
        <w:t>Día</w:t>
      </w:r>
      <w:r>
        <w:rPr>
          <w:sz w:val="18"/>
          <w:szCs w:val="18"/>
          <w:lang w:val="pt-PT"/>
        </w:rPr>
        <w:t xml:space="preserve"> de descanso semanal</w:t>
      </w:r>
    </w:p>
    <w:p w:rsidR="00805B90" w:rsidRPr="00805B90" w:rsidRDefault="00805B90" w:rsidP="00805B90">
      <w:pPr>
        <w:pStyle w:val="Cuerpo"/>
        <w:rPr>
          <w:lang w:val="pt-PT"/>
        </w:rPr>
      </w:pP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sidR="002E4E28">
        <w:rPr>
          <w:rFonts w:ascii="Arial Narrow" w:hAnsi="Arial Narrow"/>
          <w:sz w:val="18"/>
          <w:szCs w:val="18"/>
          <w:lang w:val="es-ES_tradnl"/>
        </w:rPr>
        <w:t>día</w:t>
      </w:r>
      <w:r>
        <w:rPr>
          <w:rFonts w:ascii="Arial Narrow" w:hAnsi="Arial Narrow"/>
          <w:sz w:val="18"/>
          <w:szCs w:val="18"/>
          <w:lang w:val="pt-PT"/>
        </w:rPr>
        <w:t xml:space="preserve"> de descanso semanal ser</w:t>
      </w:r>
      <w:r>
        <w:rPr>
          <w:rFonts w:ascii="Arial Narrow" w:hAnsi="Arial Narrow"/>
          <w:sz w:val="18"/>
          <w:szCs w:val="18"/>
          <w:lang w:val="es-ES_tradnl"/>
        </w:rPr>
        <w:t xml:space="preserve">á </w:t>
      </w:r>
      <w:r>
        <w:rPr>
          <w:rFonts w:ascii="Arial Narrow" w:hAnsi="Arial Narrow"/>
          <w:sz w:val="18"/>
          <w:szCs w:val="18"/>
          <w:lang w:val="pt-PT"/>
        </w:rPr>
        <w:t>el DOMINGO de cada semana.</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Cuando por necesidades del servicio el </w:t>
      </w:r>
      <w:r>
        <w:rPr>
          <w:rFonts w:ascii="Arial Narrow" w:hAnsi="Arial Narrow"/>
          <w:b/>
          <w:bCs/>
          <w:sz w:val="18"/>
          <w:szCs w:val="18"/>
        </w:rPr>
        <w:t>EMPLEADO</w:t>
      </w:r>
      <w:r>
        <w:rPr>
          <w:rFonts w:ascii="Arial Narrow" w:hAnsi="Arial Narrow"/>
          <w:sz w:val="18"/>
          <w:szCs w:val="18"/>
          <w:lang w:val="es-ES_tradnl"/>
        </w:rPr>
        <w:t xml:space="preserve"> preste servicios en el día domingo, el pago de dicho día se hará conforme a lo dispuesto en el artículo 73 de la LFT.</w:t>
      </w:r>
    </w:p>
    <w:p w:rsidR="00782113" w:rsidRDefault="006E5689">
      <w:pPr>
        <w:pStyle w:val="Cuerpo"/>
        <w:numPr>
          <w:ilvl w:val="0"/>
          <w:numId w:val="2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w:t>
      </w:r>
      <w:r w:rsidR="002E4E28">
        <w:rPr>
          <w:rFonts w:ascii="Arial Narrow" w:hAnsi="Arial Narrow"/>
          <w:sz w:val="18"/>
          <w:szCs w:val="18"/>
          <w:lang w:val="es-ES_tradnl"/>
        </w:rPr>
        <w:t>contratación</w:t>
      </w:r>
      <w:r w:rsidR="00F71A8C">
        <w:rPr>
          <w:rFonts w:ascii="Arial Narrow" w:hAnsi="Arial Narrow"/>
          <w:sz w:val="18"/>
          <w:szCs w:val="18"/>
          <w:lang w:val="it-IT"/>
        </w:rPr>
        <w:t xml:space="preserve"> duran 28 </w:t>
      </w:r>
      <w:r w:rsidR="00F71A8C">
        <w:rPr>
          <w:rFonts w:ascii="Arial Narrow" w:hAnsi="Arial Narrow"/>
          <w:sz w:val="18"/>
          <w:szCs w:val="18"/>
          <w:lang w:val="es-ES_tradnl"/>
        </w:rPr>
        <w:t>días</w:t>
      </w:r>
      <w:r>
        <w:rPr>
          <w:rFonts w:ascii="Arial Narrow" w:hAnsi="Arial Narrow"/>
          <w:sz w:val="18"/>
          <w:szCs w:val="18"/>
          <w:lang w:val="es-ES_tradnl"/>
        </w:rPr>
        <w:t xml:space="preserve">, cada vez que el </w:t>
      </w:r>
      <w:r>
        <w:rPr>
          <w:rFonts w:ascii="Arial Narrow" w:hAnsi="Arial Narrow"/>
          <w:b/>
          <w:bCs/>
          <w:sz w:val="18"/>
          <w:szCs w:val="18"/>
        </w:rPr>
        <w:t>EMPLEADO</w:t>
      </w:r>
      <w:r>
        <w:rPr>
          <w:rFonts w:ascii="Arial Narrow" w:hAnsi="Arial Narrow"/>
          <w:sz w:val="18"/>
          <w:szCs w:val="18"/>
          <w:lang w:val="es-ES_tradnl"/>
        </w:rPr>
        <w:t xml:space="preserve"> termine su periodo de </w:t>
      </w:r>
      <w:r w:rsidR="002E4E28">
        <w:rPr>
          <w:rFonts w:ascii="Arial Narrow" w:hAnsi="Arial Narrow"/>
          <w:sz w:val="18"/>
          <w:szCs w:val="18"/>
          <w:lang w:val="es-ES_tradnl"/>
        </w:rPr>
        <w:t>contratación</w:t>
      </w:r>
      <w:r>
        <w:rPr>
          <w:rFonts w:ascii="Arial Narrow" w:hAnsi="Arial Narrow"/>
          <w:sz w:val="18"/>
          <w:szCs w:val="18"/>
        </w:rPr>
        <w:t xml:space="preserve"> disfrutar</w:t>
      </w:r>
      <w:r>
        <w:rPr>
          <w:rFonts w:ascii="Arial Narrow" w:hAnsi="Arial Narrow"/>
          <w:sz w:val="18"/>
          <w:szCs w:val="18"/>
          <w:lang w:val="es-ES_tradnl"/>
        </w:rPr>
        <w:t>á en su casa con salario base, el número de días de descanso por los que se contrata.</w:t>
      </w:r>
    </w:p>
    <w:p w:rsidR="00782113" w:rsidRDefault="006E5689">
      <w:pPr>
        <w:pStyle w:val="Encabezam2"/>
        <w:rPr>
          <w:sz w:val="18"/>
          <w:szCs w:val="18"/>
        </w:rPr>
      </w:pPr>
      <w:r>
        <w:rPr>
          <w:sz w:val="18"/>
          <w:szCs w:val="18"/>
        </w:rPr>
        <w:t>7. Vacaciones</w:t>
      </w:r>
    </w:p>
    <w:p w:rsidR="00805B90" w:rsidRPr="00805B90" w:rsidRDefault="00805B90" w:rsidP="00805B90">
      <w:pPr>
        <w:pStyle w:val="Cuerpo"/>
        <w:rPr>
          <w:lang w:val="es-ES_tradnl"/>
        </w:rPr>
      </w:pPr>
    </w:p>
    <w:p w:rsidR="00782113" w:rsidRDefault="006E5689">
      <w:pPr>
        <w:pStyle w:val="Cuerpo"/>
        <w:numPr>
          <w:ilvl w:val="0"/>
          <w:numId w:val="2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es-ES_tradnl"/>
        </w:rPr>
        <w:t xml:space="preserve"> tiene derecho a un </w:t>
      </w:r>
      <w:r w:rsidR="00741CB8">
        <w:rPr>
          <w:rFonts w:ascii="Arial Narrow" w:hAnsi="Arial Narrow"/>
          <w:sz w:val="18"/>
          <w:szCs w:val="18"/>
          <w:lang w:val="es-ES_tradnl"/>
        </w:rPr>
        <w:t>peri</w:t>
      </w:r>
      <w:r>
        <w:rPr>
          <w:rFonts w:ascii="Arial Narrow" w:hAnsi="Arial Narrow"/>
          <w:sz w:val="18"/>
          <w:szCs w:val="18"/>
          <w:lang w:val="it-IT"/>
        </w:rPr>
        <w:t xml:space="preserve">odo </w:t>
      </w:r>
      <w:r w:rsidR="00741CB8">
        <w:rPr>
          <w:rFonts w:ascii="Arial Narrow" w:hAnsi="Arial Narrow"/>
          <w:sz w:val="18"/>
          <w:szCs w:val="18"/>
          <w:lang w:val="it-IT"/>
        </w:rPr>
        <w:t xml:space="preserve">de </w:t>
      </w:r>
      <w:r>
        <w:rPr>
          <w:rFonts w:ascii="Arial Narrow" w:hAnsi="Arial Narrow"/>
          <w:sz w:val="18"/>
          <w:szCs w:val="18"/>
          <w:lang w:val="it-IT"/>
        </w:rPr>
        <w:t>16 (diecis</w:t>
      </w:r>
      <w:r>
        <w:rPr>
          <w:rFonts w:ascii="Arial Narrow" w:hAnsi="Arial Narrow"/>
          <w:sz w:val="18"/>
          <w:szCs w:val="18"/>
          <w:lang w:val="es-ES_tradnl"/>
        </w:rPr>
        <w:t>é</w:t>
      </w:r>
      <w:r w:rsidR="00A31669">
        <w:rPr>
          <w:rFonts w:ascii="Arial Narrow" w:hAnsi="Arial Narrow"/>
          <w:sz w:val="18"/>
          <w:szCs w:val="18"/>
        </w:rPr>
        <w:t xml:space="preserve">is) </w:t>
      </w:r>
      <w:r w:rsidR="00741CB8">
        <w:rPr>
          <w:rFonts w:ascii="Arial Narrow" w:hAnsi="Arial Narrow"/>
          <w:sz w:val="18"/>
          <w:szCs w:val="18"/>
          <w:lang w:val="es-ES_tradnl"/>
        </w:rPr>
        <w:t>días</w:t>
      </w:r>
      <w:r>
        <w:rPr>
          <w:rFonts w:ascii="Arial Narrow" w:hAnsi="Arial Narrow"/>
          <w:sz w:val="18"/>
          <w:szCs w:val="18"/>
          <w:lang w:val="es-ES_tradnl"/>
        </w:rPr>
        <w:t xml:space="preserve"> laborables de vacaciones anuales pagadas, por cada </w:t>
      </w:r>
      <w:r w:rsidR="00741CB8">
        <w:rPr>
          <w:rFonts w:ascii="Arial Narrow" w:hAnsi="Arial Narrow"/>
          <w:sz w:val="18"/>
          <w:szCs w:val="18"/>
          <w:lang w:val="es-ES_tradnl"/>
        </w:rPr>
        <w:t>año</w:t>
      </w:r>
      <w:r>
        <w:rPr>
          <w:rFonts w:ascii="Arial Narrow" w:hAnsi="Arial Narrow"/>
          <w:sz w:val="18"/>
          <w:szCs w:val="18"/>
          <w:lang w:val="pt-PT"/>
        </w:rPr>
        <w:t xml:space="preserve"> de servicios.</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Las vacaciones deberán disfrutarse en tierra, pudiendo fraccionarse cuando lo exija la continuidad del trabajo.</w:t>
      </w:r>
    </w:p>
    <w:p w:rsidR="00782113" w:rsidRDefault="006E5689">
      <w:pPr>
        <w:pStyle w:val="Cuerpo"/>
        <w:numPr>
          <w:ilvl w:val="0"/>
          <w:numId w:val="3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Debido a que los periodos de embarque son inferiores a un año, cada vez que el </w:t>
      </w:r>
      <w:r>
        <w:rPr>
          <w:rFonts w:ascii="Arial Narrow" w:hAnsi="Arial Narrow"/>
          <w:b/>
          <w:bCs/>
          <w:sz w:val="18"/>
          <w:szCs w:val="18"/>
        </w:rPr>
        <w:t>EMPLEADO</w:t>
      </w:r>
      <w:r>
        <w:rPr>
          <w:rFonts w:ascii="Arial Narrow" w:hAnsi="Arial Narrow"/>
          <w:sz w:val="18"/>
          <w:szCs w:val="18"/>
          <w:lang w:val="es-ES_tradnl"/>
        </w:rPr>
        <w:t xml:space="preserve"> cumpla su periodo de embarque disfrutará de la parte proporcional de vacaciones pagadas que haya generado durante ese embarque.</w:t>
      </w:r>
    </w:p>
    <w:p w:rsidR="00782113" w:rsidRDefault="006E5689">
      <w:pPr>
        <w:pStyle w:val="Encabezam2"/>
        <w:rPr>
          <w:sz w:val="18"/>
          <w:szCs w:val="18"/>
        </w:rPr>
      </w:pPr>
      <w:r>
        <w:rPr>
          <w:sz w:val="18"/>
          <w:szCs w:val="18"/>
        </w:rPr>
        <w:t>8. Lugar de Trabajo</w:t>
      </w:r>
    </w:p>
    <w:p w:rsidR="00805B90" w:rsidRPr="00805B90" w:rsidRDefault="00805B90" w:rsidP="00805B90">
      <w:pPr>
        <w:pStyle w:val="Cuerpo"/>
        <w:rPr>
          <w:lang w:val="es-ES_tradnl"/>
        </w:rPr>
      </w:pP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 xml:space="preserve">EMPLEADO </w:t>
      </w:r>
      <w:r>
        <w:rPr>
          <w:rFonts w:ascii="Arial Narrow" w:hAnsi="Arial Narrow"/>
          <w:sz w:val="18"/>
          <w:szCs w:val="18"/>
        </w:rPr>
        <w:t>prestar</w:t>
      </w:r>
      <w:r>
        <w:rPr>
          <w:rFonts w:ascii="Arial Narrow" w:hAnsi="Arial Narrow"/>
          <w:sz w:val="18"/>
          <w:szCs w:val="18"/>
          <w:lang w:val="es-ES_tradnl"/>
        </w:rPr>
        <w:t>á sus servicios a bordo de las embarcaciones donde la</w:t>
      </w:r>
      <w:r>
        <w:rPr>
          <w:rFonts w:ascii="Arial Narrow" w:hAnsi="Arial Narrow"/>
          <w:b/>
          <w:bCs/>
          <w:sz w:val="18"/>
          <w:szCs w:val="18"/>
          <w:lang w:val="es-ES_tradnl"/>
        </w:rPr>
        <w:t xml:space="preserve"> </w:t>
      </w:r>
      <w:r>
        <w:rPr>
          <w:rFonts w:ascii="Arial Narrow" w:hAnsi="Arial Narrow"/>
          <w:b/>
          <w:bCs/>
          <w:sz w:val="18"/>
          <w:szCs w:val="18"/>
        </w:rPr>
        <w:t>EMPRESA</w:t>
      </w:r>
      <w:r>
        <w:rPr>
          <w:rFonts w:ascii="Arial Narrow" w:hAnsi="Arial Narrow"/>
          <w:b/>
          <w:bCs/>
          <w:sz w:val="18"/>
          <w:szCs w:val="18"/>
          <w:lang w:val="es-ES_tradnl"/>
        </w:rPr>
        <w:t xml:space="preserve"> </w:t>
      </w:r>
      <w:r>
        <w:rPr>
          <w:rFonts w:ascii="Arial Narrow" w:hAnsi="Arial Narrow"/>
          <w:sz w:val="18"/>
          <w:szCs w:val="18"/>
          <w:lang w:val="es-ES_tradnl"/>
        </w:rPr>
        <w:t>suministra personal, en las instalaciones de la</w:t>
      </w:r>
      <w:r>
        <w:rPr>
          <w:rFonts w:ascii="Arial Narrow" w:hAnsi="Arial Narrow"/>
          <w:b/>
          <w:bCs/>
          <w:sz w:val="18"/>
          <w:szCs w:val="18"/>
        </w:rPr>
        <w:t xml:space="preserve"> EMPRESA</w:t>
      </w:r>
      <w:r>
        <w:rPr>
          <w:rFonts w:ascii="Arial Narrow" w:hAnsi="Arial Narrow"/>
          <w:sz w:val="18"/>
          <w:szCs w:val="18"/>
          <w:lang w:val="es-ES_tradnl"/>
        </w:rPr>
        <w:t xml:space="preserve">, o el lugar o lugares que le </w:t>
      </w:r>
      <w:r w:rsidR="00741CB8">
        <w:rPr>
          <w:rFonts w:ascii="Arial Narrow" w:hAnsi="Arial Narrow"/>
          <w:sz w:val="18"/>
          <w:szCs w:val="18"/>
          <w:lang w:val="es-ES_tradnl"/>
        </w:rPr>
        <w:t>seña</w:t>
      </w:r>
      <w:r>
        <w:rPr>
          <w:rFonts w:ascii="Arial Narrow" w:hAnsi="Arial Narrow"/>
          <w:sz w:val="18"/>
          <w:szCs w:val="18"/>
        </w:rPr>
        <w:t>ale la</w:t>
      </w:r>
      <w:r>
        <w:rPr>
          <w:rFonts w:ascii="Arial Narrow" w:hAnsi="Arial Narrow"/>
          <w:b/>
          <w:bCs/>
          <w:sz w:val="18"/>
          <w:szCs w:val="18"/>
        </w:rPr>
        <w:t xml:space="preserve"> EMPRESA,</w:t>
      </w:r>
      <w:r>
        <w:rPr>
          <w:rFonts w:ascii="Arial Narrow" w:hAnsi="Arial Narrow"/>
          <w:sz w:val="18"/>
          <w:szCs w:val="18"/>
          <w:lang w:val="es-ES_tradnl"/>
        </w:rPr>
        <w:t xml:space="preserve"> en cualquiera de los departamentos, sucursales u oficinas a que sea asignado en la </w:t>
      </w:r>
      <w:r w:rsidR="00E163DA">
        <w:rPr>
          <w:rFonts w:ascii="Arial Narrow" w:hAnsi="Arial Narrow"/>
          <w:sz w:val="18"/>
          <w:szCs w:val="18"/>
          <w:lang w:val="es-ES_tradnl"/>
        </w:rPr>
        <w:t>Repu</w:t>
      </w:r>
      <w:r>
        <w:rPr>
          <w:rFonts w:ascii="Arial Narrow" w:hAnsi="Arial Narrow"/>
          <w:sz w:val="18"/>
          <w:szCs w:val="18"/>
        </w:rPr>
        <w:t xml:space="preserve">blica Mexicana </w:t>
      </w:r>
      <w:r w:rsidR="00741CB8">
        <w:rPr>
          <w:rFonts w:ascii="Arial Narrow" w:hAnsi="Arial Narrow"/>
          <w:sz w:val="18"/>
          <w:szCs w:val="18"/>
          <w:lang w:val="es-ES_tradnl"/>
        </w:rPr>
        <w:t>o</w:t>
      </w:r>
      <w:r>
        <w:rPr>
          <w:rFonts w:ascii="Arial Narrow" w:hAnsi="Arial Narrow"/>
          <w:sz w:val="18"/>
          <w:szCs w:val="18"/>
          <w:lang w:val="es-ES_tradnl"/>
        </w:rPr>
        <w:t xml:space="preserve"> en el extranjero en donde se requieran sus servicios.</w:t>
      </w:r>
    </w:p>
    <w:p w:rsidR="00782113" w:rsidRDefault="006E5689">
      <w:pPr>
        <w:pStyle w:val="Cuerpo"/>
        <w:numPr>
          <w:ilvl w:val="0"/>
          <w:numId w:val="32"/>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741CB8">
        <w:rPr>
          <w:rFonts w:ascii="Arial Narrow" w:hAnsi="Arial Narrow"/>
          <w:b/>
          <w:bCs/>
          <w:sz w:val="18"/>
          <w:szCs w:val="18"/>
        </w:rPr>
        <w:t>EMPRESA,</w:t>
      </w:r>
      <w:r>
        <w:rPr>
          <w:rFonts w:ascii="Arial Narrow" w:hAnsi="Arial Narrow"/>
          <w:b/>
          <w:bCs/>
          <w:sz w:val="18"/>
          <w:szCs w:val="18"/>
        </w:rPr>
        <w:t xml:space="preserve"> </w:t>
      </w:r>
      <w:r>
        <w:rPr>
          <w:rFonts w:ascii="Arial Narrow" w:hAnsi="Arial Narrow"/>
          <w:sz w:val="18"/>
          <w:szCs w:val="18"/>
        </w:rPr>
        <w:t xml:space="preserve">su </w:t>
      </w:r>
      <w:r>
        <w:rPr>
          <w:rFonts w:ascii="Arial Narrow" w:hAnsi="Arial Narrow"/>
          <w:sz w:val="18"/>
          <w:szCs w:val="18"/>
          <w:lang w:val="es-ES_tradnl"/>
        </w:rPr>
        <w:t>ú</w:t>
      </w:r>
      <w:r>
        <w:rPr>
          <w:rFonts w:ascii="Arial Narrow" w:hAnsi="Arial Narrow"/>
          <w:sz w:val="18"/>
          <w:szCs w:val="18"/>
          <w:lang w:val="it-IT"/>
        </w:rPr>
        <w:t>nico patr</w:t>
      </w:r>
      <w:r w:rsidR="00875190">
        <w:rPr>
          <w:rFonts w:ascii="Arial Narrow" w:hAnsi="Arial Narrow"/>
          <w:sz w:val="18"/>
          <w:szCs w:val="18"/>
          <w:lang w:val="es-ES_tradnl"/>
        </w:rPr>
        <w:t>o</w:t>
      </w:r>
      <w:r>
        <w:rPr>
          <w:rFonts w:ascii="Arial Narrow" w:hAnsi="Arial Narrow"/>
          <w:sz w:val="18"/>
          <w:szCs w:val="18"/>
        </w:rPr>
        <w:t>n.</w:t>
      </w:r>
    </w:p>
    <w:p w:rsidR="00782113" w:rsidRDefault="006E5689">
      <w:pPr>
        <w:pStyle w:val="Cuerpo"/>
        <w:numPr>
          <w:ilvl w:val="0"/>
          <w:numId w:val="32"/>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Pr>
          <w:rFonts w:ascii="Arial Narrow" w:hAnsi="Arial Narrow"/>
          <w:sz w:val="18"/>
          <w:szCs w:val="18"/>
          <w:lang w:val="es-ES_tradnl"/>
        </w:rPr>
        <w:t xml:space="preserve"> en el acto de firmar el presente contrato, reconoce que la</w:t>
      </w:r>
      <w:r>
        <w:rPr>
          <w:rFonts w:ascii="Arial Narrow" w:hAnsi="Arial Narrow"/>
          <w:b/>
          <w:bCs/>
          <w:sz w:val="18"/>
          <w:szCs w:val="18"/>
        </w:rPr>
        <w:t xml:space="preserve"> EMPRESA</w:t>
      </w:r>
      <w:r>
        <w:rPr>
          <w:rFonts w:ascii="Arial Narrow" w:hAnsi="Arial Narrow"/>
          <w:sz w:val="18"/>
          <w:szCs w:val="18"/>
          <w:lang w:val="es-ES_tradnl"/>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Pr>
          <w:rFonts w:ascii="Arial Narrow" w:hAnsi="Arial Narrow"/>
          <w:b/>
          <w:bCs/>
          <w:sz w:val="18"/>
          <w:szCs w:val="18"/>
        </w:rPr>
        <w:t>EMPLEADO</w:t>
      </w:r>
      <w:r>
        <w:rPr>
          <w:rFonts w:ascii="Arial Narrow" w:hAnsi="Arial Narrow"/>
          <w:sz w:val="18"/>
          <w:szCs w:val="18"/>
        </w:rPr>
        <w:t xml:space="preserve"> acepta, est</w:t>
      </w:r>
      <w:r>
        <w:rPr>
          <w:rFonts w:ascii="Arial Narrow" w:hAnsi="Arial Narrow"/>
          <w:sz w:val="18"/>
          <w:szCs w:val="18"/>
          <w:lang w:val="es-ES_tradnl"/>
        </w:rPr>
        <w:t>á de acuerdo y da su consentimiento expreso para que la</w:t>
      </w:r>
      <w:r>
        <w:rPr>
          <w:rFonts w:ascii="Arial Narrow" w:hAnsi="Arial Narrow"/>
          <w:b/>
          <w:bCs/>
          <w:sz w:val="18"/>
          <w:szCs w:val="18"/>
        </w:rPr>
        <w:t xml:space="preserve"> EMPRESA</w:t>
      </w:r>
      <w:r>
        <w:rPr>
          <w:rFonts w:ascii="Arial Narrow" w:hAnsi="Arial Narrow"/>
          <w:sz w:val="18"/>
          <w:szCs w:val="18"/>
          <w:lang w:val="es-ES_tradnl"/>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Pr>
          <w:rFonts w:ascii="Arial Narrow" w:hAnsi="Arial Narrow"/>
          <w:b/>
          <w:bCs/>
          <w:sz w:val="18"/>
          <w:szCs w:val="18"/>
        </w:rPr>
        <w:t>EMPRESA</w:t>
      </w:r>
      <w:r>
        <w:rPr>
          <w:rFonts w:ascii="Arial Narrow" w:hAnsi="Arial Narrow"/>
          <w:sz w:val="18"/>
          <w:szCs w:val="18"/>
          <w:lang w:val="es-ES_tradnl"/>
        </w:rPr>
        <w:t xml:space="preserve"> absorbe los gastos de movilización del personal desde y hasta el lugar de residencia de acuerdo a las políticas de gastos de viaje de la propia </w:t>
      </w:r>
      <w:r>
        <w:rPr>
          <w:rFonts w:ascii="Arial Narrow" w:hAnsi="Arial Narrow"/>
          <w:b/>
          <w:bCs/>
          <w:sz w:val="18"/>
          <w:szCs w:val="18"/>
        </w:rPr>
        <w:t>EMPRESA</w:t>
      </w:r>
      <w:r w:rsidR="00A31669">
        <w:rPr>
          <w:rFonts w:ascii="Arial Narrow" w:hAnsi="Arial Narrow"/>
          <w:sz w:val="18"/>
          <w:szCs w:val="18"/>
        </w:rPr>
        <w:t xml:space="preserve">, </w:t>
      </w:r>
      <w:r w:rsidR="00A31669" w:rsidRPr="0035346A">
        <w:rPr>
          <w:rFonts w:ascii="Arial Narrow" w:hAnsi="Arial Narrow"/>
          <w:b/>
          <w:bCs/>
          <w:sz w:val="18"/>
          <w:szCs w:val="18"/>
        </w:rPr>
        <w:t>mismas que podrá e</w:t>
      </w:r>
      <w:r w:rsidR="007605AB" w:rsidRPr="0035346A">
        <w:rPr>
          <w:rFonts w:ascii="Arial Narrow" w:hAnsi="Arial Narrow"/>
          <w:b/>
          <w:bCs/>
          <w:sz w:val="18"/>
          <w:szCs w:val="18"/>
        </w:rPr>
        <w:t>ncontrar en la siguiente liga www.xurtep.net</w:t>
      </w:r>
      <w:r w:rsidR="00A31669" w:rsidRPr="0035346A">
        <w:rPr>
          <w:rFonts w:ascii="Arial Narrow" w:hAnsi="Arial Narrow"/>
          <w:sz w:val="18"/>
          <w:szCs w:val="18"/>
        </w:rPr>
        <w:t>.</w:t>
      </w:r>
    </w:p>
    <w:p w:rsidR="00782113" w:rsidRDefault="006E5689">
      <w:pPr>
        <w:pStyle w:val="Encabezam2"/>
        <w:rPr>
          <w:sz w:val="18"/>
          <w:szCs w:val="18"/>
        </w:rPr>
      </w:pPr>
      <w:r>
        <w:rPr>
          <w:sz w:val="18"/>
          <w:szCs w:val="18"/>
        </w:rPr>
        <w:t>9. Obligaciones de los trabajadores</w:t>
      </w:r>
    </w:p>
    <w:p w:rsidR="00805B90" w:rsidRPr="00805B90" w:rsidRDefault="00805B90" w:rsidP="00805B90">
      <w:pPr>
        <w:pStyle w:val="Cuerpo"/>
        <w:rPr>
          <w:lang w:val="es-ES_tradnl"/>
        </w:rPr>
      </w:pPr>
    </w:p>
    <w:p w:rsidR="00782113" w:rsidRDefault="006E5689">
      <w:pPr>
        <w:pStyle w:val="Cuerpo"/>
        <w:ind w:left="290"/>
        <w:jc w:val="both"/>
        <w:rPr>
          <w:rFonts w:ascii="Arial Narrow" w:eastAsia="Arial Narrow" w:hAnsi="Arial Narrow" w:cs="Arial Narrow"/>
          <w:sz w:val="18"/>
          <w:szCs w:val="18"/>
        </w:rPr>
      </w:pPr>
      <w:r>
        <w:rPr>
          <w:rFonts w:ascii="Arial Narrow" w:hAnsi="Arial Narrow"/>
          <w:sz w:val="18"/>
          <w:szCs w:val="18"/>
          <w:lang w:val="es-ES_tradnl"/>
        </w:rPr>
        <w:t xml:space="preserve">Sin perjuicio de lo dispuesto en el artículo 134 de la Ley Federal del Trabajo, el </w:t>
      </w:r>
      <w:r>
        <w:rPr>
          <w:rFonts w:ascii="Arial Narrow" w:hAnsi="Arial Narrow"/>
          <w:b/>
          <w:bCs/>
          <w:sz w:val="18"/>
          <w:szCs w:val="18"/>
        </w:rPr>
        <w:t>EMPLEADO</w:t>
      </w:r>
      <w:r>
        <w:rPr>
          <w:rFonts w:ascii="Arial Narrow" w:hAnsi="Arial Narrow"/>
          <w:sz w:val="18"/>
          <w:szCs w:val="18"/>
          <w:lang w:val="es-ES_tradnl"/>
        </w:rPr>
        <w:t xml:space="preserve"> deberá cumplir las siguientes obligaciones:</w:t>
      </w:r>
    </w:p>
    <w:p w:rsidR="00782113" w:rsidRDefault="006E5689">
      <w:pPr>
        <w:pStyle w:val="Cuerpo"/>
        <w:numPr>
          <w:ilvl w:val="0"/>
          <w:numId w:val="34"/>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En la contratación, el </w:t>
      </w:r>
      <w:r>
        <w:rPr>
          <w:rFonts w:ascii="Arial Narrow" w:hAnsi="Arial Narrow"/>
          <w:b/>
          <w:bCs/>
          <w:sz w:val="18"/>
          <w:szCs w:val="18"/>
        </w:rPr>
        <w:t>EMPLEADO</w:t>
      </w:r>
      <w:r>
        <w:rPr>
          <w:rFonts w:ascii="Arial Narrow" w:hAnsi="Arial Narrow"/>
          <w:sz w:val="18"/>
          <w:szCs w:val="18"/>
          <w:lang w:val="es-ES_tradnl"/>
        </w:rPr>
        <w:t xml:space="preserve"> sin excepción alguna deberá</w:t>
      </w:r>
      <w:r>
        <w:rPr>
          <w:rFonts w:ascii="Arial Narrow" w:hAnsi="Arial Narrow"/>
          <w:sz w:val="18"/>
          <w:szCs w:val="18"/>
        </w:rPr>
        <w:t xml:space="preserve"> presentar al Capit</w:t>
      </w:r>
      <w:r w:rsidR="002C5911">
        <w:rPr>
          <w:rFonts w:ascii="Arial Narrow" w:hAnsi="Arial Narrow"/>
          <w:sz w:val="18"/>
          <w:szCs w:val="18"/>
          <w:lang w:val="es-ES_tradnl"/>
        </w:rPr>
        <w:t>an</w:t>
      </w:r>
      <w:r>
        <w:rPr>
          <w:rFonts w:ascii="Arial Narrow" w:hAnsi="Arial Narrow"/>
          <w:sz w:val="18"/>
          <w:szCs w:val="18"/>
          <w:lang w:val="es-ES_tradnl"/>
        </w:rPr>
        <w:t xml:space="preserve"> del Buque los siguientes documentos, los cuales deberán tener vigencia mínima por el periodo de </w:t>
      </w:r>
      <w:r w:rsidR="002C5911">
        <w:rPr>
          <w:rFonts w:ascii="Arial Narrow" w:hAnsi="Arial Narrow"/>
          <w:sz w:val="18"/>
          <w:szCs w:val="18"/>
          <w:lang w:val="es-ES_tradnl"/>
        </w:rPr>
        <w:t>contratación</w:t>
      </w:r>
      <w:r>
        <w:rPr>
          <w:rFonts w:ascii="Arial Narrow" w:hAnsi="Arial Narrow"/>
          <w:sz w:val="18"/>
          <w:szCs w:val="18"/>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it-IT"/>
        </w:rPr>
        <w:t>1.- Refrendo del t</w:t>
      </w:r>
      <w:r w:rsidR="002C5911">
        <w:rPr>
          <w:rFonts w:ascii="Arial Narrow" w:hAnsi="Arial Narrow"/>
          <w:sz w:val="18"/>
          <w:szCs w:val="18"/>
          <w:lang w:val="es-ES_tradnl"/>
        </w:rPr>
        <w:t>título</w:t>
      </w:r>
      <w:r>
        <w:rPr>
          <w:rFonts w:ascii="Arial Narrow" w:hAnsi="Arial Narrow"/>
          <w:sz w:val="18"/>
          <w:szCs w:val="18"/>
          <w:lang w:val="es-ES_tradnl"/>
        </w:rPr>
        <w:t xml:space="preserve">, Certificado de competencia o libreta de mar mexicana </w:t>
      </w:r>
      <w:r w:rsidR="002C5911">
        <w:rPr>
          <w:rFonts w:ascii="Arial Narrow" w:hAnsi="Arial Narrow"/>
          <w:sz w:val="18"/>
          <w:szCs w:val="18"/>
          <w:lang w:val="es-ES_tradnl"/>
        </w:rPr>
        <w:t>según</w:t>
      </w:r>
      <w:r>
        <w:rPr>
          <w:rFonts w:ascii="Arial Narrow" w:hAnsi="Arial Narrow"/>
          <w:sz w:val="18"/>
          <w:szCs w:val="18"/>
          <w:lang w:val="pt-PT"/>
        </w:rPr>
        <w:t xml:space="preserve"> corresponda (vigentes).</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2.- Constancia de aptitud psicofí</w:t>
      </w:r>
      <w:r w:rsidR="00A31669">
        <w:rPr>
          <w:rFonts w:ascii="Arial Narrow" w:hAnsi="Arial Narrow"/>
          <w:sz w:val="18"/>
          <w:szCs w:val="18"/>
          <w:lang w:val="pt-PT"/>
        </w:rPr>
        <w:t xml:space="preserve">sica (Certificado </w:t>
      </w:r>
      <w:r w:rsidR="002C5911">
        <w:rPr>
          <w:rFonts w:ascii="Arial Narrow" w:hAnsi="Arial Narrow"/>
          <w:sz w:val="18"/>
          <w:szCs w:val="18"/>
          <w:lang w:val="es-ES_tradnl"/>
        </w:rPr>
        <w:t>médico</w:t>
      </w:r>
      <w:r>
        <w:rPr>
          <w:rFonts w:ascii="Arial Narrow" w:hAnsi="Arial Narrow"/>
          <w:sz w:val="18"/>
          <w:szCs w:val="18"/>
          <w:lang w:val="es-ES_tradnl"/>
        </w:rPr>
        <w:t xml:space="preserve"> de la S</w:t>
      </w:r>
      <w:r w:rsidR="002C5911">
        <w:rPr>
          <w:rFonts w:ascii="Arial Narrow" w:hAnsi="Arial Narrow"/>
          <w:sz w:val="18"/>
          <w:szCs w:val="18"/>
          <w:lang w:val="es-ES_tradnl"/>
        </w:rPr>
        <w:t xml:space="preserve">ecretaría  de </w:t>
      </w:r>
      <w:r>
        <w:rPr>
          <w:rFonts w:ascii="Arial Narrow" w:hAnsi="Arial Narrow"/>
          <w:sz w:val="18"/>
          <w:szCs w:val="18"/>
          <w:lang w:val="es-ES_tradnl"/>
        </w:rPr>
        <w:t>C</w:t>
      </w:r>
      <w:r w:rsidR="00F71A8C">
        <w:rPr>
          <w:rFonts w:ascii="Arial Narrow" w:hAnsi="Arial Narrow"/>
          <w:sz w:val="18"/>
          <w:szCs w:val="18"/>
          <w:lang w:val="es-ES_tradnl"/>
        </w:rPr>
        <w:t xml:space="preserve">omunicaciones y </w:t>
      </w:r>
      <w:r>
        <w:rPr>
          <w:rFonts w:ascii="Arial Narrow" w:hAnsi="Arial Narrow"/>
          <w:sz w:val="18"/>
          <w:szCs w:val="18"/>
          <w:lang w:val="es-ES_tradnl"/>
        </w:rPr>
        <w:t>T</w:t>
      </w:r>
      <w:r w:rsidR="002C5911">
        <w:rPr>
          <w:rFonts w:ascii="Arial Narrow" w:hAnsi="Arial Narrow"/>
          <w:sz w:val="18"/>
          <w:szCs w:val="18"/>
          <w:lang w:val="es-ES_tradnl"/>
        </w:rPr>
        <w:t>ransporte</w:t>
      </w:r>
      <w:r>
        <w:rPr>
          <w:rFonts w:ascii="Arial Narrow" w:hAnsi="Arial Narrow"/>
          <w:sz w:val="18"/>
          <w:szCs w:val="18"/>
          <w:lang w:val="es-ES_tradnl"/>
        </w:rPr>
        <w:t>).</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 xml:space="preserve">3.- Certificados o constancias requeridos por la autoridad </w:t>
      </w:r>
      <w:r w:rsidR="002C5911">
        <w:rPr>
          <w:rFonts w:ascii="Arial Narrow" w:hAnsi="Arial Narrow"/>
          <w:sz w:val="18"/>
          <w:szCs w:val="18"/>
          <w:lang w:val="es-ES_tradnl"/>
        </w:rPr>
        <w:t>mari</w:t>
      </w:r>
      <w:r>
        <w:rPr>
          <w:rFonts w:ascii="Arial Narrow" w:hAnsi="Arial Narrow"/>
          <w:sz w:val="18"/>
          <w:szCs w:val="18"/>
        </w:rPr>
        <w:t>tima.</w:t>
      </w:r>
    </w:p>
    <w:p w:rsidR="00782113" w:rsidRDefault="006E5689">
      <w:pPr>
        <w:pStyle w:val="Cuerpo"/>
        <w:ind w:left="720"/>
        <w:jc w:val="both"/>
        <w:rPr>
          <w:rFonts w:ascii="Arial Narrow" w:eastAsia="Arial Narrow" w:hAnsi="Arial Narrow" w:cs="Arial Narrow"/>
          <w:sz w:val="18"/>
          <w:szCs w:val="18"/>
        </w:rPr>
      </w:pPr>
      <w:r>
        <w:rPr>
          <w:rFonts w:ascii="Arial Narrow" w:hAnsi="Arial Narrow"/>
          <w:sz w:val="18"/>
          <w:szCs w:val="18"/>
          <w:lang w:val="es-ES_tradnl"/>
        </w:rPr>
        <w:t>4.- Y cualquier otro documento que puedan exigir las leyes, reglamentos nacionales e internacionales relativos o la autoridad.</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Conducirse en forma ordenada, fiel, honesta, sobria, formal, asimismo deberá ser diligente en su trabajo y obedecerá sin excepción todas las órdenes del Capitán del buque o de cualquier otra persona que </w:t>
      </w:r>
      <w:r w:rsidR="002C5911">
        <w:rPr>
          <w:rFonts w:ascii="Arial Narrow" w:hAnsi="Arial Narrow"/>
          <w:sz w:val="18"/>
          <w:szCs w:val="18"/>
          <w:lang w:val="es-ES_tradnl"/>
        </w:rPr>
        <w:t>jera</w:t>
      </w:r>
      <w:r>
        <w:rPr>
          <w:rFonts w:ascii="Arial Narrow" w:hAnsi="Arial Narrow"/>
          <w:sz w:val="18"/>
          <w:szCs w:val="18"/>
          <w:lang w:val="pt-PT"/>
        </w:rPr>
        <w:t>rquicamente est</w:t>
      </w:r>
      <w:r>
        <w:rPr>
          <w:rFonts w:ascii="Arial Narrow" w:hAnsi="Arial Narrow"/>
          <w:sz w:val="18"/>
          <w:szCs w:val="18"/>
          <w:lang w:val="es-ES_tradnl"/>
        </w:rPr>
        <w:t>é autorizada para hacerlo.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Reportarse a bordo, a las horas y fechas determinadas por la </w:t>
      </w:r>
      <w:r>
        <w:rPr>
          <w:rFonts w:ascii="Arial Narrow" w:hAnsi="Arial Narrow"/>
          <w:b/>
          <w:bCs/>
          <w:sz w:val="18"/>
          <w:szCs w:val="18"/>
        </w:rPr>
        <w:t>EMPRESA</w:t>
      </w:r>
      <w:r>
        <w:rPr>
          <w:rFonts w:ascii="Arial Narrow" w:hAnsi="Arial Narrow"/>
          <w:sz w:val="18"/>
          <w:szCs w:val="18"/>
        </w:rPr>
        <w:t>.</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Guardar absoluta confidencialidad sobre los asuntos que le sean encomendados o cualquier información que en razón de sus funciones llegase a tener en su poder y deberá usarla exclusivamente en beneficio de la</w:t>
      </w:r>
      <w:r>
        <w:rPr>
          <w:rFonts w:ascii="Arial Narrow" w:hAnsi="Arial Narrow"/>
          <w:b/>
          <w:bCs/>
          <w:sz w:val="18"/>
          <w:szCs w:val="18"/>
        </w:rPr>
        <w:t xml:space="preserve"> EMPRESA</w:t>
      </w:r>
      <w:r>
        <w:rPr>
          <w:rFonts w:ascii="Arial Narrow" w:hAnsi="Arial Narrow"/>
          <w:sz w:val="18"/>
          <w:szCs w:val="18"/>
          <w:lang w:val="es-ES_tradnl"/>
        </w:rPr>
        <w:t>, debiendo guardar expresa reserva sobre la información privilegiada que pudiera tener en su poder.</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Someterse a los reconocimientos médicos que la</w:t>
      </w:r>
      <w:r>
        <w:rPr>
          <w:rFonts w:ascii="Arial Narrow" w:hAnsi="Arial Narrow"/>
          <w:b/>
          <w:bCs/>
          <w:sz w:val="18"/>
          <w:szCs w:val="18"/>
        </w:rPr>
        <w:t xml:space="preserve"> EMPRESA </w:t>
      </w:r>
      <w:r>
        <w:rPr>
          <w:rFonts w:ascii="Arial Narrow" w:hAnsi="Arial Narrow"/>
          <w:sz w:val="18"/>
          <w:szCs w:val="18"/>
          <w:lang w:val="es-ES_tradnl"/>
        </w:rPr>
        <w:t>le solicite ya sea a través del Instituto Mexicano del Seguro Social o a través del médico que la</w:t>
      </w:r>
      <w:r>
        <w:rPr>
          <w:rFonts w:ascii="Arial Narrow" w:hAnsi="Arial Narrow"/>
          <w:b/>
          <w:bCs/>
          <w:sz w:val="18"/>
          <w:szCs w:val="18"/>
        </w:rPr>
        <w:t xml:space="preserve"> EMPRESA</w:t>
      </w:r>
      <w:r>
        <w:rPr>
          <w:rFonts w:ascii="Arial Narrow" w:hAnsi="Arial Narrow"/>
          <w:sz w:val="18"/>
          <w:szCs w:val="18"/>
          <w:lang w:val="es-ES_tradnl"/>
        </w:rPr>
        <w:t xml:space="preserve"> estime</w:t>
      </w:r>
      <w:r w:rsidR="002C5911">
        <w:rPr>
          <w:rFonts w:ascii="Arial Narrow" w:hAnsi="Arial Narrow"/>
          <w:sz w:val="18"/>
          <w:szCs w:val="18"/>
          <w:lang w:val="es-ES_tradnl"/>
        </w:rPr>
        <w:t>,</w:t>
      </w:r>
      <w:r>
        <w:rPr>
          <w:rFonts w:ascii="Arial Narrow" w:hAnsi="Arial Narrow"/>
          <w:sz w:val="18"/>
          <w:szCs w:val="18"/>
          <w:lang w:val="es-ES_tradnl"/>
        </w:rPr>
        <w:t xml:space="preserve"> que podrán ser tan amplios como la</w:t>
      </w:r>
      <w:r>
        <w:rPr>
          <w:rFonts w:ascii="Arial Narrow" w:hAnsi="Arial Narrow"/>
          <w:b/>
          <w:bCs/>
          <w:sz w:val="18"/>
          <w:szCs w:val="18"/>
        </w:rPr>
        <w:t xml:space="preserve"> </w:t>
      </w:r>
      <w:r w:rsidRPr="0035346A">
        <w:rPr>
          <w:rFonts w:ascii="Arial Narrow" w:hAnsi="Arial Narrow"/>
          <w:b/>
          <w:bCs/>
          <w:sz w:val="18"/>
          <w:szCs w:val="18"/>
        </w:rPr>
        <w:t>EMPRESA</w:t>
      </w:r>
      <w:r w:rsidRPr="0035346A">
        <w:rPr>
          <w:rFonts w:ascii="Arial Narrow" w:hAnsi="Arial Narrow"/>
          <w:sz w:val="18"/>
          <w:szCs w:val="18"/>
          <w:lang w:val="it-IT"/>
        </w:rPr>
        <w:t xml:space="preserve"> o la po</w:t>
      </w:r>
      <w:r w:rsidR="002C5911" w:rsidRPr="0035346A">
        <w:rPr>
          <w:rFonts w:ascii="Arial Narrow" w:hAnsi="Arial Narrow"/>
          <w:sz w:val="18"/>
          <w:szCs w:val="18"/>
          <w:lang w:val="es-ES_tradnl"/>
        </w:rPr>
        <w:t>Iitica</w:t>
      </w:r>
      <w:r w:rsidRPr="0035346A">
        <w:rPr>
          <w:rFonts w:ascii="Arial Narrow" w:hAnsi="Arial Narrow"/>
          <w:sz w:val="18"/>
          <w:szCs w:val="18"/>
          <w:lang w:val="es-ES_tradnl"/>
        </w:rPr>
        <w:t xml:space="preserve"> establecida al respecto lo determine, ya sea en forma rutinaria</w:t>
      </w:r>
      <w:r>
        <w:rPr>
          <w:rFonts w:ascii="Arial Narrow" w:hAnsi="Arial Narrow"/>
          <w:sz w:val="18"/>
          <w:szCs w:val="18"/>
          <w:lang w:val="es-ES_tradnl"/>
        </w:rPr>
        <w:t xml:space="preserve"> o para comprobar que no padece alguna incapacidad o enfermedad profesional o general, f</w:t>
      </w:r>
      <w:r w:rsidR="002C5911">
        <w:rPr>
          <w:rFonts w:ascii="Arial Narrow" w:hAnsi="Arial Narrow"/>
          <w:sz w:val="18"/>
          <w:szCs w:val="18"/>
          <w:lang w:val="es-ES_tradnl"/>
        </w:rPr>
        <w:t>í</w:t>
      </w:r>
      <w:r>
        <w:rPr>
          <w:rFonts w:ascii="Arial Narrow" w:hAnsi="Arial Narrow"/>
          <w:sz w:val="18"/>
          <w:szCs w:val="18"/>
          <w:lang w:val="it-IT"/>
        </w:rPr>
        <w:t>sica o mental, contagiosa o incurable.</w:t>
      </w:r>
    </w:p>
    <w:p w:rsidR="00782113" w:rsidRDefault="006E5689">
      <w:pPr>
        <w:pStyle w:val="Cuerpo"/>
        <w:numPr>
          <w:ilvl w:val="0"/>
          <w:numId w:val="35"/>
        </w:numPr>
        <w:jc w:val="both"/>
        <w:rPr>
          <w:rFonts w:ascii="Arial Narrow" w:eastAsia="Arial Narrow" w:hAnsi="Arial Narrow" w:cs="Arial Narrow"/>
          <w:sz w:val="18"/>
          <w:szCs w:val="18"/>
        </w:rPr>
      </w:pPr>
      <w:r>
        <w:rPr>
          <w:rFonts w:ascii="Arial Narrow" w:hAnsi="Arial Narrow"/>
          <w:sz w:val="18"/>
          <w:szCs w:val="18"/>
        </w:rPr>
        <w:t xml:space="preserve">EL </w:t>
      </w:r>
      <w:r>
        <w:rPr>
          <w:rFonts w:ascii="Arial Narrow" w:hAnsi="Arial Narrow"/>
          <w:b/>
          <w:bCs/>
          <w:sz w:val="18"/>
          <w:szCs w:val="18"/>
        </w:rPr>
        <w:t>EMPLEADO</w:t>
      </w:r>
      <w:r w:rsidRPr="00AA46B3">
        <w:rPr>
          <w:rFonts w:ascii="Arial Narrow" w:hAnsi="Arial Narrow"/>
          <w:sz w:val="18"/>
          <w:szCs w:val="18"/>
          <w:lang w:val="es-MX"/>
        </w:rPr>
        <w:t xml:space="preserve"> est</w:t>
      </w:r>
      <w:r>
        <w:rPr>
          <w:rFonts w:ascii="Arial Narrow" w:hAnsi="Arial Narrow"/>
          <w:sz w:val="18"/>
          <w:szCs w:val="18"/>
          <w:lang w:val="es-ES_tradnl"/>
        </w:rPr>
        <w:t>á conforme y se obliga a cumplir con las disposiciones del Reglamento Interior de Trabajo y de las demás disposiciones que le sean aplicables.</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lastRenderedPageBreak/>
        <w:t xml:space="preserve">Respetar y realizar las instrucciones y prácticas destinadas a prevenir riesgos del mar, las que se efectuarán </w:t>
      </w:r>
      <w:r w:rsidR="002C5911">
        <w:rPr>
          <w:rFonts w:ascii="Arial Narrow" w:hAnsi="Arial Narrow"/>
          <w:sz w:val="18"/>
          <w:szCs w:val="18"/>
          <w:lang w:val="es-ES_tradnl"/>
        </w:rPr>
        <w:t>en los</w:t>
      </w:r>
      <w:r>
        <w:rPr>
          <w:rFonts w:ascii="Arial Narrow" w:hAnsi="Arial Narrow"/>
          <w:sz w:val="18"/>
          <w:szCs w:val="18"/>
          <w:lang w:val="es-ES_tradnl"/>
        </w:rPr>
        <w:t xml:space="preserve"> términos que determinen las leyes y disposiciones sobre comunicaciones por agua y/o las dispuestas por los clientes de la empresa sobre seguridad, calidad y cuidado del medio ambiente.</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Asistir y atender las </w:t>
      </w:r>
      <w:r w:rsidR="00E163DA">
        <w:rPr>
          <w:rFonts w:ascii="Arial Narrow" w:hAnsi="Arial Narrow"/>
          <w:sz w:val="18"/>
          <w:szCs w:val="18"/>
          <w:lang w:val="es-ES_tradnl"/>
        </w:rPr>
        <w:t>pláticas</w:t>
      </w:r>
      <w:r>
        <w:rPr>
          <w:rFonts w:ascii="Arial Narrow" w:hAnsi="Arial Narrow"/>
          <w:sz w:val="18"/>
          <w:szCs w:val="18"/>
          <w:lang w:val="pt-PT"/>
        </w:rPr>
        <w:t xml:space="preserve">, </w:t>
      </w:r>
      <w:r w:rsidR="00E163DA">
        <w:rPr>
          <w:rFonts w:ascii="Arial Narrow" w:hAnsi="Arial Narrow"/>
          <w:sz w:val="18"/>
          <w:szCs w:val="18"/>
          <w:lang w:val="pt-PT"/>
        </w:rPr>
        <w:t>pr</w:t>
      </w:r>
      <w:r w:rsidR="00E163DA">
        <w:rPr>
          <w:rFonts w:ascii="Arial Narrow" w:hAnsi="Arial Narrow"/>
          <w:sz w:val="18"/>
          <w:szCs w:val="18"/>
          <w:lang w:val="es-ES_tradnl"/>
        </w:rPr>
        <w:t>ácticas</w:t>
      </w:r>
      <w:r>
        <w:rPr>
          <w:rFonts w:ascii="Arial Narrow" w:hAnsi="Arial Narrow"/>
          <w:sz w:val="18"/>
          <w:szCs w:val="18"/>
          <w:lang w:val="es-ES_tradnl"/>
        </w:rPr>
        <w:t xml:space="preserve"> y cursos de capacitación y adiestramiento.</w:t>
      </w:r>
    </w:p>
    <w:p w:rsidR="00782113"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El </w:t>
      </w:r>
      <w:r>
        <w:rPr>
          <w:rFonts w:ascii="Arial Narrow" w:hAnsi="Arial Narrow"/>
          <w:b/>
          <w:bCs/>
          <w:sz w:val="18"/>
          <w:szCs w:val="18"/>
        </w:rPr>
        <w:t>EMPLEADO</w:t>
      </w:r>
      <w:r>
        <w:rPr>
          <w:rFonts w:ascii="Arial Narrow" w:hAnsi="Arial Narrow"/>
          <w:sz w:val="18"/>
          <w:szCs w:val="18"/>
          <w:lang w:val="pt-PT"/>
        </w:rPr>
        <w:t xml:space="preserve"> se obliga a no desempe</w:t>
      </w:r>
      <w:r>
        <w:rPr>
          <w:rFonts w:ascii="Arial Narrow" w:hAnsi="Arial Narrow"/>
          <w:sz w:val="18"/>
          <w:szCs w:val="18"/>
          <w:lang w:val="es-ES_tradnl"/>
        </w:rPr>
        <w:t xml:space="preserve">ñar dentro de su jornada de trabajo, trabajos o labores personales, o para terceras personas, actos de comisión mercantil, </w:t>
      </w:r>
      <w:r w:rsidR="002C5911">
        <w:rPr>
          <w:rFonts w:ascii="Arial Narrow" w:hAnsi="Arial Narrow"/>
          <w:sz w:val="18"/>
          <w:szCs w:val="18"/>
          <w:lang w:val="es-ES_tradnl"/>
        </w:rPr>
        <w:t>consignación</w:t>
      </w:r>
      <w:r>
        <w:rPr>
          <w:rFonts w:ascii="Arial Narrow" w:hAnsi="Arial Narrow"/>
          <w:sz w:val="18"/>
          <w:szCs w:val="18"/>
        </w:rPr>
        <w:t>n, intermediaci</w:t>
      </w:r>
      <w:r w:rsidR="002C5911">
        <w:rPr>
          <w:rFonts w:ascii="Arial Narrow" w:hAnsi="Arial Narrow"/>
          <w:sz w:val="18"/>
          <w:szCs w:val="18"/>
          <w:lang w:val="es-ES_tradnl"/>
        </w:rPr>
        <w:t>ó</w:t>
      </w:r>
      <w:r>
        <w:rPr>
          <w:rFonts w:ascii="Arial Narrow" w:hAnsi="Arial Narrow"/>
          <w:sz w:val="18"/>
          <w:szCs w:val="18"/>
          <w:lang w:val="es-ES_tradnl"/>
        </w:rPr>
        <w:t>n o de cualquier especie aun cuando no sean remunerado, para sí o para personas distintas de la</w:t>
      </w:r>
      <w:r>
        <w:rPr>
          <w:rFonts w:ascii="Arial Narrow" w:hAnsi="Arial Narrow"/>
          <w:b/>
          <w:bCs/>
          <w:sz w:val="18"/>
          <w:szCs w:val="18"/>
        </w:rPr>
        <w:t xml:space="preserve"> EMPRESA</w:t>
      </w:r>
      <w:r>
        <w:rPr>
          <w:rFonts w:ascii="Arial Narrow" w:hAnsi="Arial Narrow"/>
          <w:sz w:val="18"/>
          <w:szCs w:val="18"/>
          <w:lang w:val="es-ES_tradnl"/>
        </w:rPr>
        <w:t>, ya que su tiempo laboral lo debe destinar al cumplimiento de las labores pactadas en este contrato.</w:t>
      </w:r>
    </w:p>
    <w:p w:rsidR="00782113" w:rsidRPr="0040514B" w:rsidRDefault="006E5689">
      <w:pPr>
        <w:pStyle w:val="Cuerpo"/>
        <w:numPr>
          <w:ilvl w:val="0"/>
          <w:numId w:val="35"/>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rPr>
        <w:t>EMPLEADO</w:t>
      </w:r>
      <w:r>
        <w:rPr>
          <w:rFonts w:ascii="Arial Narrow" w:hAnsi="Arial Narrow"/>
          <w:sz w:val="18"/>
          <w:szCs w:val="18"/>
          <w:lang w:val="es-ES_tradnl"/>
        </w:rPr>
        <w:t xml:space="preserve"> dejará de cumplir las obligaciones a que se refieren los anteriores apartados, independientemente de su responsabilidad laboral y civil por daños y perjuicios que causare a la</w:t>
      </w:r>
      <w:r>
        <w:rPr>
          <w:rFonts w:ascii="Arial Narrow" w:hAnsi="Arial Narrow"/>
          <w:b/>
          <w:bCs/>
          <w:sz w:val="18"/>
          <w:szCs w:val="18"/>
        </w:rPr>
        <w:t xml:space="preserve"> EMPRESA</w:t>
      </w:r>
      <w:r>
        <w:rPr>
          <w:rFonts w:ascii="Arial Narrow" w:hAnsi="Arial Narrow"/>
          <w:sz w:val="18"/>
          <w:szCs w:val="18"/>
        </w:rPr>
        <w:t xml:space="preserve">, </w:t>
      </w:r>
      <w:r>
        <w:rPr>
          <w:rFonts w:ascii="Arial Narrow" w:hAnsi="Arial Narrow"/>
          <w:sz w:val="18"/>
          <w:szCs w:val="18"/>
          <w:lang w:val="es-ES_tradnl"/>
        </w:rPr>
        <w:t>ésta se reserva sus derechos para denunciar el o los delitos que se pudieren configurar.</w:t>
      </w:r>
    </w:p>
    <w:p w:rsidR="0040514B" w:rsidRDefault="0040514B" w:rsidP="0040514B">
      <w:pPr>
        <w:pStyle w:val="Cuerpo"/>
        <w:jc w:val="both"/>
        <w:rPr>
          <w:rFonts w:ascii="Arial Narrow" w:eastAsia="Arial Narrow" w:hAnsi="Arial Narrow" w:cs="Arial Narrow"/>
          <w:sz w:val="18"/>
          <w:szCs w:val="18"/>
          <w:lang w:val="es-ES_tradnl"/>
        </w:rPr>
      </w:pPr>
    </w:p>
    <w:p w:rsidR="00782113" w:rsidRDefault="0035346A">
      <w:pPr>
        <w:pStyle w:val="Encabezam2"/>
        <w:rPr>
          <w:sz w:val="18"/>
          <w:szCs w:val="18"/>
        </w:rPr>
      </w:pPr>
      <w:r>
        <w:rPr>
          <w:sz w:val="18"/>
          <w:szCs w:val="18"/>
        </w:rPr>
        <w:t>10</w:t>
      </w:r>
      <w:r w:rsidR="006E5689">
        <w:rPr>
          <w:sz w:val="18"/>
          <w:szCs w:val="18"/>
        </w:rPr>
        <w:t>. Consideraciones Varias</w:t>
      </w:r>
    </w:p>
    <w:p w:rsidR="00805B90" w:rsidRPr="00805B90" w:rsidRDefault="00805B90" w:rsidP="00805B90">
      <w:pPr>
        <w:pStyle w:val="Cuerpo"/>
        <w:rPr>
          <w:lang w:val="es-ES_tradnl"/>
        </w:rPr>
      </w:pPr>
    </w:p>
    <w:p w:rsidR="00782113" w:rsidRDefault="006E5689">
      <w:pPr>
        <w:pStyle w:val="Cuerpo"/>
        <w:numPr>
          <w:ilvl w:val="0"/>
          <w:numId w:val="37"/>
        </w:numPr>
        <w:jc w:val="both"/>
        <w:rPr>
          <w:rFonts w:ascii="Arial Narrow" w:eastAsia="Arial Narrow" w:hAnsi="Arial Narrow" w:cs="Arial Narrow"/>
          <w:sz w:val="18"/>
          <w:szCs w:val="18"/>
        </w:rPr>
      </w:pPr>
      <w:r>
        <w:rPr>
          <w:rFonts w:ascii="Arial Narrow" w:hAnsi="Arial Narrow"/>
          <w:sz w:val="18"/>
          <w:szCs w:val="18"/>
        </w:rPr>
        <w:t>La</w:t>
      </w:r>
      <w:r>
        <w:rPr>
          <w:rFonts w:ascii="Arial Narrow" w:hAnsi="Arial Narrow"/>
          <w:b/>
          <w:bCs/>
          <w:sz w:val="18"/>
          <w:szCs w:val="18"/>
        </w:rPr>
        <w:t xml:space="preserve"> EMPRESA</w:t>
      </w:r>
      <w:r>
        <w:rPr>
          <w:rFonts w:ascii="Arial Narrow" w:hAnsi="Arial Narrow"/>
          <w:sz w:val="18"/>
          <w:szCs w:val="18"/>
          <w:lang w:val="es-ES_tradnl"/>
        </w:rPr>
        <w:t xml:space="preserve"> se obliga a capacitar o adiestrar al </w:t>
      </w:r>
      <w:r>
        <w:rPr>
          <w:rFonts w:ascii="Arial Narrow" w:hAnsi="Arial Narrow"/>
          <w:b/>
          <w:bCs/>
          <w:sz w:val="18"/>
          <w:szCs w:val="18"/>
        </w:rPr>
        <w:t>EMPLEADO</w:t>
      </w:r>
      <w:r>
        <w:rPr>
          <w:rFonts w:ascii="Arial Narrow" w:hAnsi="Arial Narrow"/>
          <w:sz w:val="18"/>
          <w:szCs w:val="18"/>
          <w:lang w:val="es-ES_tradnl"/>
        </w:rPr>
        <w:t xml:space="preserve"> de acuerdo a los planes y programas que existan o se establezcan conforme a lo dispuesto en la legislación vigente. El </w:t>
      </w:r>
      <w:r>
        <w:rPr>
          <w:rFonts w:ascii="Arial Narrow" w:hAnsi="Arial Narrow"/>
          <w:b/>
          <w:bCs/>
          <w:sz w:val="18"/>
          <w:szCs w:val="18"/>
        </w:rPr>
        <w:t>EMPLEADO</w:t>
      </w:r>
      <w:r>
        <w:rPr>
          <w:rFonts w:ascii="Arial Narrow" w:hAnsi="Arial Narrow"/>
          <w:sz w:val="18"/>
          <w:szCs w:val="18"/>
          <w:lang w:val="es-ES_tradnl"/>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Pr>
          <w:rFonts w:ascii="Arial Narrow" w:hAnsi="Arial Narrow"/>
          <w:b/>
          <w:bCs/>
          <w:sz w:val="18"/>
          <w:szCs w:val="18"/>
        </w:rPr>
        <w:t>EMPLEADO</w:t>
      </w:r>
      <w:r w:rsidRPr="00AA46B3">
        <w:rPr>
          <w:rFonts w:ascii="Arial Narrow" w:hAnsi="Arial Narrow"/>
          <w:sz w:val="18"/>
          <w:szCs w:val="18"/>
          <w:lang w:val="es-MX"/>
        </w:rPr>
        <w:t xml:space="preserve"> </w:t>
      </w:r>
      <w:r w:rsidR="001A6609" w:rsidRPr="00AA46B3">
        <w:rPr>
          <w:rFonts w:ascii="Arial Narrow" w:hAnsi="Arial Narrow"/>
          <w:sz w:val="18"/>
          <w:szCs w:val="18"/>
          <w:lang w:val="es-MX"/>
        </w:rPr>
        <w:t>tendrá</w:t>
      </w:r>
      <w:r>
        <w:rPr>
          <w:rFonts w:ascii="Arial Narrow" w:hAnsi="Arial Narrow"/>
          <w:sz w:val="18"/>
          <w:szCs w:val="18"/>
          <w:lang w:val="es-ES_tradnl"/>
        </w:rPr>
        <w:t xml:space="preserve"> la obligación de capacitar a sus compañeros de trabajo, o a los empleados de la o las empresas a las que se les presten servicios, cuando así </w:t>
      </w:r>
      <w:r>
        <w:rPr>
          <w:rFonts w:ascii="Arial Narrow" w:hAnsi="Arial Narrow"/>
          <w:sz w:val="18"/>
          <w:szCs w:val="18"/>
          <w:lang w:val="it-IT"/>
        </w:rPr>
        <w:t>lo solicite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Los gastos o viáticos que se ocasionen en el desempeño de las labores, deberán ajustarse a las políticas que la</w:t>
      </w:r>
      <w:r>
        <w:rPr>
          <w:rFonts w:ascii="Arial Narrow" w:hAnsi="Arial Narrow"/>
          <w:b/>
          <w:bCs/>
          <w:sz w:val="18"/>
          <w:szCs w:val="18"/>
        </w:rPr>
        <w:t xml:space="preserve"> EMPRESA</w:t>
      </w:r>
      <w:r>
        <w:rPr>
          <w:rFonts w:ascii="Arial Narrow" w:hAnsi="Arial Narrow"/>
          <w:sz w:val="18"/>
          <w:szCs w:val="18"/>
          <w:lang w:val="es-ES_tradnl"/>
        </w:rPr>
        <w:t xml:space="preserve"> determine; y en todo caso, el </w:t>
      </w:r>
      <w:r>
        <w:rPr>
          <w:rFonts w:ascii="Arial Narrow" w:hAnsi="Arial Narrow"/>
          <w:b/>
          <w:bCs/>
          <w:sz w:val="18"/>
          <w:szCs w:val="18"/>
        </w:rPr>
        <w:t>EMPLEADO</w:t>
      </w:r>
      <w:r>
        <w:rPr>
          <w:rFonts w:ascii="Arial Narrow" w:hAnsi="Arial Narrow"/>
          <w:sz w:val="18"/>
          <w:szCs w:val="18"/>
          <w:lang w:val="es-ES_tradnl"/>
        </w:rPr>
        <w:t xml:space="preserve"> deberá presentar los comprobantes y relaciones de gastos que se requieran, acompañando los documentos que reúnan los requisitos que las leyes fiscales establecen.  En este acto se autoriza a la </w:t>
      </w:r>
      <w:r>
        <w:rPr>
          <w:rFonts w:ascii="Arial Narrow" w:hAnsi="Arial Narrow"/>
          <w:b/>
          <w:bCs/>
          <w:sz w:val="18"/>
          <w:szCs w:val="18"/>
        </w:rPr>
        <w:t>EMPRESA</w:t>
      </w:r>
      <w:r>
        <w:rPr>
          <w:rFonts w:ascii="Arial Narrow" w:hAnsi="Arial Narrow"/>
          <w:sz w:val="18"/>
          <w:szCs w:val="18"/>
          <w:lang w:val="es-ES_tradnl"/>
        </w:rPr>
        <w:t xml:space="preserve"> a efectuar los descuentos correspondientes cuando el </w:t>
      </w:r>
      <w:r>
        <w:rPr>
          <w:rFonts w:ascii="Arial Narrow" w:hAnsi="Arial Narrow"/>
          <w:b/>
          <w:bCs/>
          <w:sz w:val="18"/>
          <w:szCs w:val="18"/>
        </w:rPr>
        <w:t>EMPLEADO</w:t>
      </w:r>
      <w:r>
        <w:rPr>
          <w:rFonts w:ascii="Arial Narrow" w:hAnsi="Arial Narrow"/>
          <w:sz w:val="18"/>
          <w:szCs w:val="18"/>
          <w:lang w:val="es-ES_tradnl"/>
        </w:rPr>
        <w:t xml:space="preserve"> no efectúe la comprobación del gasto referido, o que haciéndolo, los recibos de comprobación no contengan los requisitos fiscales en té</w:t>
      </w:r>
      <w:r>
        <w:rPr>
          <w:rFonts w:ascii="Arial Narrow" w:hAnsi="Arial Narrow"/>
          <w:sz w:val="18"/>
          <w:szCs w:val="18"/>
          <w:lang w:val="pt-PT"/>
        </w:rPr>
        <w:t>rminos de Ley.</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Queda aceptado por las partes que será</w:t>
      </w:r>
      <w:r>
        <w:rPr>
          <w:rFonts w:ascii="Arial Narrow" w:hAnsi="Arial Narrow"/>
          <w:sz w:val="18"/>
          <w:szCs w:val="18"/>
          <w:lang w:val="pt-PT"/>
        </w:rPr>
        <w:t>n causas de rescisi</w:t>
      </w:r>
      <w:r w:rsidR="003402DB">
        <w:rPr>
          <w:rFonts w:ascii="Arial Narrow" w:hAnsi="Arial Narrow"/>
          <w:sz w:val="18"/>
          <w:szCs w:val="18"/>
          <w:lang w:val="es-ES_tradnl"/>
        </w:rPr>
        <w:t>ó</w:t>
      </w:r>
      <w:r>
        <w:rPr>
          <w:rFonts w:ascii="Arial Narrow" w:hAnsi="Arial Narrow"/>
          <w:sz w:val="18"/>
          <w:szCs w:val="18"/>
          <w:lang w:val="es-ES_tradnl"/>
        </w:rPr>
        <w:t>n sin responsabilidad para la</w:t>
      </w:r>
      <w:r>
        <w:rPr>
          <w:rFonts w:ascii="Arial Narrow" w:hAnsi="Arial Narrow"/>
          <w:b/>
          <w:bCs/>
          <w:sz w:val="18"/>
          <w:szCs w:val="18"/>
        </w:rPr>
        <w:t xml:space="preserve"> EMPRESA</w:t>
      </w:r>
      <w:r>
        <w:rPr>
          <w:rFonts w:ascii="Arial Narrow" w:hAnsi="Arial Narrow"/>
          <w:sz w:val="18"/>
          <w:szCs w:val="18"/>
          <w:lang w:val="es-ES_tradnl"/>
        </w:rPr>
        <w:t xml:space="preserve"> sin perjuicio de las que al efecto señala la Ley Federal del Trabajo: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cumplimiento adecuado por parte del </w:t>
      </w:r>
      <w:r>
        <w:rPr>
          <w:rFonts w:ascii="Arial Narrow" w:hAnsi="Arial Narrow"/>
          <w:b/>
          <w:bCs/>
          <w:sz w:val="18"/>
          <w:szCs w:val="18"/>
        </w:rPr>
        <w:t>EMPLEADO</w:t>
      </w:r>
      <w:r>
        <w:rPr>
          <w:rFonts w:ascii="Arial Narrow" w:hAnsi="Arial Narrow"/>
          <w:sz w:val="18"/>
          <w:szCs w:val="18"/>
          <w:lang w:val="es-ES_tradnl"/>
        </w:rPr>
        <w:t>, de las instrucciones que, en forma verbal o por escrito, se hayan dado o las que se den por la</w:t>
      </w:r>
      <w:r>
        <w:rPr>
          <w:rFonts w:ascii="Arial Narrow" w:hAnsi="Arial Narrow"/>
          <w:b/>
          <w:bCs/>
          <w:sz w:val="18"/>
          <w:szCs w:val="18"/>
        </w:rPr>
        <w:t xml:space="preserve"> EMPRESA</w:t>
      </w:r>
      <w:r w:rsidRPr="00AA46B3">
        <w:rPr>
          <w:rFonts w:ascii="Arial Narrow" w:hAnsi="Arial Narrow"/>
          <w:sz w:val="18"/>
          <w:szCs w:val="18"/>
          <w:lang w:val="es-MX"/>
        </w:rPr>
        <w:t xml:space="preserve"> </w:t>
      </w:r>
      <w:r w:rsidR="003402DB" w:rsidRPr="00AA46B3">
        <w:rPr>
          <w:rFonts w:ascii="Arial Narrow" w:hAnsi="Arial Narrow"/>
          <w:sz w:val="18"/>
          <w:szCs w:val="18"/>
          <w:lang w:val="es-MX"/>
        </w:rPr>
        <w:t>à</w:t>
      </w:r>
      <w:r w:rsidRPr="00AA46B3">
        <w:rPr>
          <w:rFonts w:ascii="Arial Narrow" w:hAnsi="Arial Narrow"/>
          <w:sz w:val="18"/>
          <w:szCs w:val="18"/>
          <w:lang w:val="es-MX"/>
        </w:rPr>
        <w:t xml:space="preserve"> trav</w:t>
      </w:r>
      <w:r>
        <w:rPr>
          <w:rFonts w:ascii="Arial Narrow" w:hAnsi="Arial Narrow"/>
          <w:sz w:val="18"/>
          <w:szCs w:val="18"/>
          <w:lang w:val="es-ES_tradnl"/>
        </w:rPr>
        <w:t>és de sus representantes autorizados, que se relacionen directa o indirectamente con las labores contratadas;</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falta de veracidad de la información proporcionada por el </w:t>
      </w:r>
      <w:r>
        <w:rPr>
          <w:rFonts w:ascii="Arial Narrow" w:hAnsi="Arial Narrow"/>
          <w:b/>
          <w:bCs/>
          <w:sz w:val="18"/>
          <w:szCs w:val="18"/>
        </w:rPr>
        <w:t>EMPLEADO</w:t>
      </w:r>
      <w:r>
        <w:rPr>
          <w:rFonts w:ascii="Arial Narrow" w:hAnsi="Arial Narrow"/>
          <w:sz w:val="18"/>
          <w:szCs w:val="18"/>
          <w:lang w:val="es-ES_tradnl"/>
        </w:rPr>
        <w:t xml:space="preserve"> a la</w:t>
      </w:r>
      <w:r>
        <w:rPr>
          <w:rFonts w:ascii="Arial Narrow" w:hAnsi="Arial Narrow"/>
          <w:b/>
          <w:bCs/>
          <w:sz w:val="18"/>
          <w:szCs w:val="18"/>
        </w:rPr>
        <w:t xml:space="preserve"> EMPRESA</w:t>
      </w:r>
      <w:r>
        <w:rPr>
          <w:rFonts w:ascii="Arial Narrow" w:hAnsi="Arial Narrow"/>
          <w:sz w:val="18"/>
          <w:szCs w:val="18"/>
          <w:lang w:val="es-ES_tradnl"/>
        </w:rPr>
        <w:t xml:space="preserve"> previa a la </w:t>
      </w:r>
      <w:r w:rsidR="003402DB">
        <w:rPr>
          <w:rFonts w:ascii="Arial Narrow" w:hAnsi="Arial Narrow"/>
          <w:sz w:val="18"/>
          <w:szCs w:val="18"/>
          <w:lang w:val="es-ES_tradnl"/>
        </w:rPr>
        <w:t>celebración</w:t>
      </w:r>
      <w:r>
        <w:rPr>
          <w:rFonts w:ascii="Arial Narrow" w:hAnsi="Arial Narrow"/>
          <w:sz w:val="18"/>
          <w:szCs w:val="18"/>
          <w:lang w:val="pt-PT"/>
        </w:rPr>
        <w:t>n de este contrato.</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Que el </w:t>
      </w:r>
      <w:r>
        <w:rPr>
          <w:rFonts w:ascii="Arial Narrow" w:hAnsi="Arial Narrow"/>
          <w:b/>
          <w:bCs/>
          <w:sz w:val="18"/>
          <w:szCs w:val="18"/>
        </w:rPr>
        <w:t>EMPLEADO</w:t>
      </w:r>
      <w:r>
        <w:rPr>
          <w:rFonts w:ascii="Arial Narrow" w:hAnsi="Arial Narrow"/>
          <w:sz w:val="18"/>
          <w:szCs w:val="18"/>
          <w:lang w:val="es-ES_tradnl"/>
        </w:rPr>
        <w:t xml:space="preserve"> realice actividades ajenas a la</w:t>
      </w:r>
      <w:r>
        <w:rPr>
          <w:rFonts w:ascii="Arial Narrow" w:hAnsi="Arial Narrow"/>
          <w:b/>
          <w:bCs/>
          <w:sz w:val="18"/>
          <w:szCs w:val="18"/>
        </w:rPr>
        <w:t xml:space="preserve"> EMPRESA</w:t>
      </w:r>
      <w:r>
        <w:rPr>
          <w:rFonts w:ascii="Arial Narrow" w:hAnsi="Arial Narrow"/>
          <w:sz w:val="18"/>
          <w:szCs w:val="18"/>
          <w:lang w:val="es-ES_tradnl"/>
        </w:rPr>
        <w:t xml:space="preserve"> o a los clientes de é</w:t>
      </w:r>
      <w:r>
        <w:rPr>
          <w:rFonts w:ascii="Arial Narrow" w:hAnsi="Arial Narrow"/>
          <w:sz w:val="18"/>
          <w:szCs w:val="18"/>
        </w:rPr>
        <w:t>ste seg</w:t>
      </w:r>
      <w:r>
        <w:rPr>
          <w:rFonts w:ascii="Arial Narrow" w:hAnsi="Arial Narrow"/>
          <w:sz w:val="18"/>
          <w:szCs w:val="18"/>
          <w:lang w:val="es-ES_tradnl"/>
        </w:rPr>
        <w:t>ú</w:t>
      </w:r>
      <w:r w:rsidR="003402DB">
        <w:rPr>
          <w:rFonts w:ascii="Arial Narrow" w:hAnsi="Arial Narrow"/>
          <w:sz w:val="18"/>
          <w:szCs w:val="18"/>
          <w:lang w:val="es-ES_tradnl"/>
        </w:rPr>
        <w:t>n</w:t>
      </w:r>
      <w:r>
        <w:rPr>
          <w:rFonts w:ascii="Arial Narrow" w:hAnsi="Arial Narrow"/>
          <w:sz w:val="18"/>
          <w:szCs w:val="18"/>
          <w:lang w:val="es-ES_tradnl"/>
        </w:rPr>
        <w:t xml:space="preserve"> se le ordene, ya sea por cuenta propia o por cuenta de otra </w:t>
      </w:r>
      <w:r w:rsidR="003402DB">
        <w:rPr>
          <w:rFonts w:ascii="Arial Narrow" w:hAnsi="Arial Narrow"/>
          <w:sz w:val="18"/>
          <w:szCs w:val="18"/>
          <w:lang w:val="es-ES_tradnl"/>
        </w:rPr>
        <w:t>institución</w:t>
      </w:r>
      <w:r>
        <w:rPr>
          <w:rFonts w:ascii="Arial Narrow" w:hAnsi="Arial Narrow"/>
          <w:sz w:val="18"/>
          <w:szCs w:val="18"/>
          <w:lang w:val="it-IT"/>
        </w:rPr>
        <w:t>n, persona f</w:t>
      </w:r>
      <w:r>
        <w:rPr>
          <w:rFonts w:ascii="Arial Narrow" w:hAnsi="Arial Narrow"/>
          <w:sz w:val="18"/>
          <w:szCs w:val="18"/>
          <w:lang w:val="es-ES_tradnl"/>
        </w:rPr>
        <w:t>í</w:t>
      </w:r>
      <w:r>
        <w:rPr>
          <w:rFonts w:ascii="Arial Narrow" w:hAnsi="Arial Narrow"/>
          <w:sz w:val="18"/>
          <w:szCs w:val="18"/>
        </w:rPr>
        <w:t>sica o moral, salvo autorizaci</w:t>
      </w:r>
      <w:r w:rsidR="003402DB">
        <w:rPr>
          <w:rFonts w:ascii="Arial Narrow" w:hAnsi="Arial Narrow"/>
          <w:sz w:val="18"/>
          <w:szCs w:val="18"/>
          <w:lang w:val="es-ES_tradnl"/>
        </w:rPr>
        <w:t>ón</w:t>
      </w:r>
      <w:r>
        <w:rPr>
          <w:rFonts w:ascii="Arial Narrow" w:hAnsi="Arial Narrow"/>
          <w:sz w:val="18"/>
          <w:szCs w:val="18"/>
          <w:lang w:val="es-ES_tradnl"/>
        </w:rPr>
        <w:t xml:space="preserve"> expresa de la</w:t>
      </w:r>
      <w:r>
        <w:rPr>
          <w:rFonts w:ascii="Arial Narrow" w:hAnsi="Arial Narrow"/>
          <w:b/>
          <w:bCs/>
          <w:sz w:val="18"/>
          <w:szCs w:val="18"/>
        </w:rPr>
        <w:t xml:space="preserve"> EMPRESA</w:t>
      </w:r>
      <w:r>
        <w:rPr>
          <w:rFonts w:ascii="Arial Narrow" w:hAnsi="Arial Narrow"/>
          <w:sz w:val="18"/>
          <w:szCs w:val="18"/>
          <w:lang w:val="es-ES_tradnl"/>
        </w:rPr>
        <w:t>, durante todo o parte del tiempo que por razón de este contrato se obliga a trabajar para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39"/>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existencia, en cualquier momento, de cualquier conflicto de intereses entre el </w:t>
      </w:r>
      <w:r>
        <w:rPr>
          <w:rFonts w:ascii="Arial Narrow" w:hAnsi="Arial Narrow"/>
          <w:b/>
          <w:bCs/>
          <w:sz w:val="18"/>
          <w:szCs w:val="18"/>
        </w:rPr>
        <w:t>EMPLEADO</w:t>
      </w:r>
      <w:r>
        <w:rPr>
          <w:rFonts w:ascii="Arial Narrow" w:hAnsi="Arial Narrow"/>
          <w:sz w:val="18"/>
          <w:szCs w:val="18"/>
          <w:lang w:val="es-ES_tradnl"/>
        </w:rPr>
        <w:t xml:space="preserve"> y la</w:t>
      </w:r>
      <w:r>
        <w:rPr>
          <w:rFonts w:ascii="Arial Narrow" w:hAnsi="Arial Narrow"/>
          <w:b/>
          <w:bCs/>
          <w:sz w:val="18"/>
          <w:szCs w:val="18"/>
        </w:rPr>
        <w:t xml:space="preserve"> EMPRESA</w:t>
      </w:r>
      <w:r>
        <w:rPr>
          <w:rFonts w:ascii="Arial Narrow" w:hAnsi="Arial Narrow"/>
          <w:sz w:val="18"/>
          <w:szCs w:val="18"/>
          <w:lang w:val="es-ES_tradnl"/>
        </w:rPr>
        <w:t xml:space="preserve"> o los clientes de éste o cualquier otro tercero relacionado comercial, técnica, financiera, operativamente o de cualquier otra forma con la</w:t>
      </w:r>
      <w:r>
        <w:rPr>
          <w:rFonts w:ascii="Arial Narrow" w:hAnsi="Arial Narrow"/>
          <w:b/>
          <w:bCs/>
          <w:sz w:val="18"/>
          <w:szCs w:val="18"/>
        </w:rPr>
        <w:t xml:space="preserve"> EMPRESA</w:t>
      </w:r>
      <w:r>
        <w:rPr>
          <w:rFonts w:ascii="Arial Narrow" w:hAnsi="Arial Narrow"/>
          <w:sz w:val="18"/>
          <w:szCs w:val="18"/>
        </w:rPr>
        <w:t>.</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La realización de cuales quiera de los actos prohibidos por el código o manual de conducta de la</w:t>
      </w:r>
      <w:r>
        <w:rPr>
          <w:rFonts w:ascii="Arial Narrow" w:hAnsi="Arial Narrow"/>
          <w:b/>
          <w:bCs/>
          <w:sz w:val="18"/>
          <w:szCs w:val="18"/>
        </w:rPr>
        <w:t xml:space="preserve"> EMPRESA</w:t>
      </w:r>
      <w:r>
        <w:rPr>
          <w:rFonts w:ascii="Arial Narrow" w:hAnsi="Arial Narrow"/>
          <w:sz w:val="18"/>
          <w:szCs w:val="18"/>
          <w:lang w:val="es-ES_tradnl"/>
        </w:rPr>
        <w:t xml:space="preserve">, por las leyes que rigen la actividad de la misma. </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Fumar en los lugares en que se de atención al pú</w:t>
      </w:r>
      <w:r>
        <w:rPr>
          <w:rFonts w:ascii="Arial Narrow" w:hAnsi="Arial Narrow"/>
          <w:sz w:val="18"/>
          <w:szCs w:val="18"/>
          <w:lang w:val="it-IT"/>
        </w:rPr>
        <w:t>blico, as</w:t>
      </w:r>
      <w:r>
        <w:rPr>
          <w:rFonts w:ascii="Arial Narrow" w:hAnsi="Arial Narrow"/>
          <w:sz w:val="18"/>
          <w:szCs w:val="18"/>
          <w:lang w:val="es-ES_tradnl"/>
        </w:rPr>
        <w:t>í como en todos los lugares en que se encuentre expresamente prohibido.</w:t>
      </w:r>
    </w:p>
    <w:p w:rsidR="00782113" w:rsidRDefault="006E5689">
      <w:pPr>
        <w:pStyle w:val="Cuerpo"/>
        <w:numPr>
          <w:ilvl w:val="0"/>
          <w:numId w:val="40"/>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Dar a conocer a terceros ajenos a la relación laboral cualquier clase de  información y demás datos confidenciales que reciba con motivo de su trabajo  a que se refiere el inciso </w:t>
      </w:r>
      <w:r w:rsidR="003402DB">
        <w:rPr>
          <w:rFonts w:ascii="Arial Narrow" w:hAnsi="Arial Narrow"/>
          <w:sz w:val="18"/>
          <w:szCs w:val="18"/>
          <w:lang w:val="es-ES_tradnl"/>
        </w:rPr>
        <w:t>”c”</w:t>
      </w:r>
      <w:r>
        <w:rPr>
          <w:rFonts w:ascii="Arial Narrow" w:hAnsi="Arial Narrow"/>
          <w:sz w:val="18"/>
          <w:szCs w:val="18"/>
          <w:lang w:val="es-ES_tradnl"/>
        </w:rPr>
        <w:t xml:space="preserve"> de este apartado.</w:t>
      </w:r>
    </w:p>
    <w:p w:rsidR="00782113" w:rsidRDefault="006E5689">
      <w:pPr>
        <w:pStyle w:val="Cuerpo"/>
        <w:numPr>
          <w:ilvl w:val="0"/>
          <w:numId w:val="41"/>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La violación por parte del </w:t>
      </w:r>
      <w:r>
        <w:rPr>
          <w:rFonts w:ascii="Arial Narrow" w:hAnsi="Arial Narrow"/>
          <w:b/>
          <w:bCs/>
          <w:sz w:val="18"/>
          <w:szCs w:val="18"/>
        </w:rPr>
        <w:t>EMPLEADO</w:t>
      </w:r>
      <w:r>
        <w:rPr>
          <w:rFonts w:ascii="Arial Narrow" w:hAnsi="Arial Narrow"/>
          <w:sz w:val="18"/>
          <w:szCs w:val="18"/>
          <w:lang w:val="es-ES_tradnl"/>
        </w:rPr>
        <w:t xml:space="preserve"> del presente contrato, de las leyes laborales o criminales del país de matrícula del buque o de cualquiera de las leyes criminales locales aplicables al caso.</w:t>
      </w:r>
    </w:p>
    <w:p w:rsidR="00782113"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Las demás establecidas en el artículo 47 y 208 de la Ley Federal del Trabajo.</w:t>
      </w:r>
    </w:p>
    <w:p w:rsidR="00782113" w:rsidRPr="0040514B" w:rsidRDefault="006E5689">
      <w:pPr>
        <w:pStyle w:val="Cuerpo"/>
        <w:numPr>
          <w:ilvl w:val="0"/>
          <w:numId w:val="37"/>
        </w:numPr>
        <w:jc w:val="both"/>
        <w:rPr>
          <w:rFonts w:ascii="Arial Narrow" w:eastAsia="Arial Narrow" w:hAnsi="Arial Narrow" w:cs="Arial Narrow"/>
          <w:sz w:val="18"/>
          <w:szCs w:val="18"/>
          <w:lang w:val="es-ES_tradnl"/>
        </w:rPr>
      </w:pPr>
      <w:r>
        <w:rPr>
          <w:rFonts w:ascii="Arial Narrow" w:hAnsi="Arial Narrow"/>
          <w:sz w:val="18"/>
          <w:szCs w:val="18"/>
          <w:lang w:val="es-ES_tradnl"/>
        </w:rPr>
        <w:t xml:space="preserve">Si el </w:t>
      </w:r>
      <w:r>
        <w:rPr>
          <w:rFonts w:ascii="Arial Narrow" w:hAnsi="Arial Narrow"/>
          <w:b/>
          <w:bCs/>
          <w:sz w:val="18"/>
          <w:szCs w:val="18"/>
          <w:lang w:val="es-ES_tradnl"/>
        </w:rPr>
        <w:t>EMPLEADO</w:t>
      </w:r>
      <w:r>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Pr>
          <w:rFonts w:ascii="Arial Narrow" w:hAnsi="Arial Narrow"/>
          <w:b/>
          <w:bCs/>
          <w:sz w:val="18"/>
          <w:szCs w:val="18"/>
        </w:rPr>
        <w:t>EMPRESA</w:t>
      </w:r>
      <w:r>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Pr>
          <w:rFonts w:ascii="Arial Narrow" w:hAnsi="Arial Narrow"/>
          <w:b/>
          <w:bCs/>
          <w:sz w:val="18"/>
          <w:szCs w:val="18"/>
        </w:rPr>
        <w:t>EMPRESA</w:t>
      </w:r>
      <w:r>
        <w:rPr>
          <w:rFonts w:ascii="Arial Narrow" w:hAnsi="Arial Narrow"/>
          <w:sz w:val="18"/>
          <w:szCs w:val="18"/>
          <w:lang w:val="es-ES_tradnl"/>
        </w:rPr>
        <w:t>, sea por el motivo que fuere dicha separación.</w:t>
      </w:r>
    </w:p>
    <w:p w:rsidR="0040514B" w:rsidRPr="0040514B"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sz w:val="22"/>
          <w:szCs w:val="22"/>
          <w:lang w:val="es-MX"/>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40514B">
        <w:rPr>
          <w:rFonts w:ascii="Arial Narrow" w:hAnsi="Arial Narrow"/>
          <w:b/>
          <w:bCs/>
          <w:sz w:val="18"/>
          <w:szCs w:val="18"/>
          <w:lang w:val="es-MX"/>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40514B">
        <w:rPr>
          <w:rFonts w:ascii="Arial Narrow" w:hAnsi="Arial Narrow"/>
          <w:b/>
          <w:bCs/>
          <w:sz w:val="18"/>
          <w:szCs w:val="18"/>
          <w:lang w:val="es-MX"/>
        </w:rPr>
        <w:t>EMPRESA</w:t>
      </w:r>
      <w:r w:rsidRPr="00C439CD">
        <w:rPr>
          <w:rFonts w:ascii="Arial Narrow" w:hAnsi="Arial Narrow"/>
          <w:sz w:val="18"/>
          <w:szCs w:val="18"/>
          <w:lang w:val="es-ES_tradnl"/>
        </w:rPr>
        <w:t>, sea por el motivo que fuere dicha separación.</w:t>
      </w:r>
    </w:p>
    <w:p w:rsidR="0040514B" w:rsidRPr="0035346A" w:rsidRDefault="0040514B" w:rsidP="0040514B">
      <w:pPr>
        <w:pStyle w:val="Prrafodelista"/>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contextualSpacing/>
        <w:jc w:val="both"/>
        <w:rPr>
          <w:rFonts w:ascii="Arial Narrow" w:hAnsi="Arial Narrow"/>
          <w:sz w:val="18"/>
          <w:szCs w:val="18"/>
        </w:rPr>
      </w:pPr>
      <w:r w:rsidRPr="0035346A">
        <w:rPr>
          <w:rFonts w:ascii="Arial Narrow" w:hAnsi="Arial Narrow"/>
          <w:sz w:val="18"/>
          <w:szCs w:val="18"/>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40514B" w:rsidRPr="0035346A" w:rsidRDefault="0040514B" w:rsidP="0040514B">
      <w:pPr>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lang w:val="es-ES_tradnl"/>
        </w:rPr>
      </w:pPr>
      <w:r w:rsidRPr="0035346A">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40514B" w:rsidRDefault="0040514B" w:rsidP="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jc w:val="both"/>
        <w:rPr>
          <w:rFonts w:ascii="Arial Narrow" w:hAnsi="Arial Narrow"/>
          <w:sz w:val="18"/>
          <w:szCs w:val="18"/>
          <w:highlight w:val="yellow"/>
          <w:lang w:val="es-ES_tradnl"/>
        </w:rPr>
      </w:pPr>
    </w:p>
    <w:p w:rsidR="00782113" w:rsidRDefault="00805B90" w:rsidP="00805B90">
      <w:pPr>
        <w:pStyle w:val="Encabezam2"/>
        <w:ind w:left="66"/>
        <w:rPr>
          <w:sz w:val="18"/>
          <w:szCs w:val="18"/>
          <w:lang w:val="pt-PT"/>
        </w:rPr>
      </w:pPr>
      <w:r>
        <w:rPr>
          <w:sz w:val="18"/>
          <w:szCs w:val="18"/>
          <w:lang w:val="pt-PT"/>
        </w:rPr>
        <w:t xml:space="preserve">11. </w:t>
      </w:r>
      <w:r w:rsidR="006E5689">
        <w:rPr>
          <w:sz w:val="18"/>
          <w:szCs w:val="18"/>
          <w:lang w:val="pt-PT"/>
        </w:rPr>
        <w:t>Seguro de Vida:</w:t>
      </w:r>
    </w:p>
    <w:p w:rsidR="00782113" w:rsidRDefault="006E5689">
      <w:pPr>
        <w:pStyle w:val="TCCArticles2"/>
        <w:ind w:left="708"/>
        <w:rPr>
          <w:sz w:val="18"/>
          <w:szCs w:val="18"/>
          <w:lang w:val="es-ES_tradnl"/>
        </w:rPr>
      </w:pPr>
      <w:r w:rsidRPr="00B2020E">
        <w:rPr>
          <w:sz w:val="18"/>
          <w:szCs w:val="18"/>
          <w:lang w:val="es-ES_tradnl"/>
        </w:rPr>
        <w:t xml:space="preserve">La </w:t>
      </w:r>
      <w:r w:rsidR="003402DB" w:rsidRPr="00B2020E">
        <w:rPr>
          <w:sz w:val="18"/>
          <w:szCs w:val="18"/>
          <w:lang w:val="es-ES_tradnl"/>
        </w:rPr>
        <w:t>EMPRESA</w:t>
      </w:r>
      <w:r w:rsidRPr="00B2020E">
        <w:rPr>
          <w:sz w:val="18"/>
          <w:szCs w:val="18"/>
          <w:lang w:val="es-ES_tradnl"/>
        </w:rPr>
        <w:t xml:space="preserve"> contratará una póliza de seguro de vida con la institución que está determine, misma que cubra cualquier contingencia, observando los límites y condiciones que para tal fin establezca la póliza de seguro.</w:t>
      </w:r>
    </w:p>
    <w:p w:rsidR="00805B90" w:rsidRPr="00B2020E" w:rsidRDefault="00805B90">
      <w:pPr>
        <w:pStyle w:val="TCCArticles2"/>
        <w:ind w:left="708"/>
        <w:rPr>
          <w:sz w:val="18"/>
          <w:szCs w:val="18"/>
          <w:lang w:val="es-ES_tradnl"/>
        </w:rPr>
      </w:pPr>
    </w:p>
    <w:p w:rsidR="00782113" w:rsidRDefault="00B2020E" w:rsidP="00805B90">
      <w:pPr>
        <w:pStyle w:val="Encabezam2"/>
        <w:numPr>
          <w:ilvl w:val="0"/>
          <w:numId w:val="50"/>
        </w:numPr>
        <w:rPr>
          <w:sz w:val="18"/>
          <w:szCs w:val="18"/>
        </w:rPr>
      </w:pPr>
      <w:r>
        <w:rPr>
          <w:sz w:val="18"/>
          <w:szCs w:val="18"/>
        </w:rPr>
        <w:lastRenderedPageBreak/>
        <w:t>Movilidad</w:t>
      </w:r>
    </w:p>
    <w:p w:rsidR="00782113" w:rsidRDefault="006E5689">
      <w:pPr>
        <w:pStyle w:val="Cuerpo"/>
        <w:ind w:left="426"/>
        <w:rPr>
          <w:rFonts w:ascii="Arial Narrow" w:eastAsia="Arial Narrow" w:hAnsi="Arial Narrow" w:cs="Arial Narrow"/>
          <w:color w:val="1F497D"/>
          <w:u w:color="1F497D"/>
        </w:rPr>
      </w:pPr>
      <w:r>
        <w:rPr>
          <w:rFonts w:ascii="Arial Narrow" w:hAnsi="Arial Narrow"/>
          <w:lang w:val="es-ES_tradnl"/>
        </w:rPr>
        <w:t xml:space="preserve">En el acto de firmar el presente contrato y anexo, manifiestan que están de acuerdo en que </w:t>
      </w:r>
      <w:r w:rsidRPr="00B2020E">
        <w:rPr>
          <w:rFonts w:ascii="Arial Narrow" w:hAnsi="Arial Narrow"/>
          <w:lang w:val="es-ES_tradnl"/>
        </w:rPr>
        <w:t xml:space="preserve">la </w:t>
      </w:r>
      <w:r w:rsidRPr="00805B90">
        <w:rPr>
          <w:rFonts w:ascii="Arial Narrow" w:hAnsi="Arial Narrow"/>
          <w:lang w:val="es-ES_tradnl"/>
        </w:rPr>
        <w:t>EMPRESA podr</w:t>
      </w:r>
      <w:r w:rsidRPr="00B2020E">
        <w:rPr>
          <w:rFonts w:ascii="Arial Narrow" w:hAnsi="Arial Narrow"/>
          <w:lang w:val="es-ES_tradnl"/>
        </w:rPr>
        <w:t>á</w:t>
      </w:r>
      <w:r>
        <w:rPr>
          <w:rFonts w:ascii="Arial Narrow" w:hAnsi="Arial Narrow"/>
          <w:lang w:val="es-ES_tradnl"/>
        </w:rPr>
        <w:t xml:space="preserve">, en cualquier tiempo, pedir al </w:t>
      </w:r>
      <w:r w:rsidRPr="00805B90">
        <w:rPr>
          <w:rFonts w:ascii="Arial Narrow" w:hAnsi="Arial Narrow"/>
          <w:lang w:val="es-ES_tradnl"/>
        </w:rPr>
        <w:t>EMPLEADO</w:t>
      </w:r>
      <w:r w:rsidRPr="00B2020E">
        <w:rPr>
          <w:rFonts w:ascii="Arial Narrow" w:hAnsi="Arial Narrow"/>
          <w:lang w:val="es-ES_tradnl"/>
        </w:rPr>
        <w:t xml:space="preserve"> q</w:t>
      </w:r>
      <w:r>
        <w:rPr>
          <w:rFonts w:ascii="Arial Narrow" w:hAnsi="Arial Narrow"/>
          <w:lang w:val="es-ES_tradnl"/>
        </w:rPr>
        <w:t xml:space="preserve">ue lleve a cabo trabajos o proyectos específicos, por el tiempo que sea necesario, para los establecimientos, otras embarcaciones, empresas, sucursales, industrias, comercios y oficinas, a las que les preste servicios, o con las que se tengan relaciones, pero será siempre por cuenta y </w:t>
      </w:r>
      <w:r w:rsidRPr="00805B90">
        <w:rPr>
          <w:rFonts w:ascii="Arial Narrow" w:hAnsi="Arial Narrow"/>
          <w:lang w:val="es-ES_tradnl"/>
        </w:rPr>
        <w:t xml:space="preserve">orden de la EMPRESA, quien será </w:t>
      </w:r>
      <w:r w:rsidRPr="00805B90">
        <w:rPr>
          <w:rFonts w:ascii="Arial Narrow" w:hAnsi="Arial Narrow"/>
        </w:rPr>
        <w:t xml:space="preserve">el </w:t>
      </w:r>
      <w:r w:rsidRPr="00805B90">
        <w:rPr>
          <w:rFonts w:ascii="Arial Narrow" w:hAnsi="Arial Narrow"/>
          <w:lang w:val="es-ES_tradnl"/>
        </w:rPr>
        <w:t>único responsable</w:t>
      </w:r>
      <w:r>
        <w:rPr>
          <w:rFonts w:ascii="Arial Narrow" w:hAnsi="Arial Narrow"/>
          <w:lang w:val="es-ES_tradnl"/>
        </w:rPr>
        <w:t xml:space="preserve"> de la </w:t>
      </w:r>
      <w:r w:rsidRPr="00805B90">
        <w:rPr>
          <w:rFonts w:ascii="Arial Narrow" w:hAnsi="Arial Narrow"/>
          <w:lang w:val="es-ES_tradnl"/>
        </w:rPr>
        <w:t>relación laboral.</w:t>
      </w:r>
    </w:p>
    <w:p w:rsidR="00782113" w:rsidRDefault="00782113">
      <w:pPr>
        <w:pStyle w:val="TCCArticles2"/>
        <w:rPr>
          <w:sz w:val="18"/>
          <w:szCs w:val="18"/>
          <w:lang w:val="es-ES_tradnl"/>
        </w:rPr>
      </w:pPr>
    </w:p>
    <w:p w:rsidR="00782113" w:rsidRDefault="006E5689" w:rsidP="0040514B">
      <w:pPr>
        <w:pStyle w:val="Encabezam2"/>
        <w:numPr>
          <w:ilvl w:val="0"/>
          <w:numId w:val="49"/>
        </w:numPr>
        <w:rPr>
          <w:sz w:val="18"/>
          <w:szCs w:val="18"/>
        </w:rPr>
      </w:pPr>
      <w:r>
        <w:rPr>
          <w:sz w:val="18"/>
          <w:szCs w:val="18"/>
        </w:rPr>
        <w:t xml:space="preserve"> Finalización</w:t>
      </w:r>
    </w:p>
    <w:p w:rsidR="00782113" w:rsidRDefault="006E5689" w:rsidP="0040514B">
      <w:pPr>
        <w:pStyle w:val="Cuerpo"/>
        <w:jc w:val="both"/>
        <w:rPr>
          <w:rFonts w:ascii="Arial Narrow" w:hAnsi="Arial Narrow"/>
          <w:sz w:val="18"/>
          <w:szCs w:val="18"/>
        </w:rPr>
      </w:pPr>
      <w:r>
        <w:rPr>
          <w:rFonts w:ascii="Arial Narrow" w:hAnsi="Arial Narrow"/>
          <w:sz w:val="18"/>
          <w:szCs w:val="18"/>
          <w:lang w:val="es-ES_tradnl"/>
        </w:rPr>
        <w:t xml:space="preserve">Ambas partes convienen que al vencimiento del término estipulado en el presente ocurre cuando se completa el periodo de embarque descrito en la </w:t>
      </w:r>
      <w:r w:rsidR="003402DB">
        <w:rPr>
          <w:rFonts w:ascii="Arial Narrow" w:hAnsi="Arial Narrow"/>
          <w:sz w:val="18"/>
          <w:szCs w:val="18"/>
          <w:lang w:val="es-ES_tradnl"/>
        </w:rPr>
        <w:t>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E163DA">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6D71B7" w:rsidRDefault="006D71B7" w:rsidP="00B2020E">
      <w:pPr>
        <w:pStyle w:val="Cuerpo"/>
        <w:ind w:left="720"/>
        <w:jc w:val="both"/>
        <w:rPr>
          <w:rFonts w:ascii="Arial Narrow" w:eastAsia="Arial Narrow" w:hAnsi="Arial Narrow" w:cs="Arial Narrow"/>
          <w:sz w:val="18"/>
          <w:szCs w:val="18"/>
          <w:lang w:val="es-ES_tradnl"/>
        </w:rPr>
      </w:pPr>
    </w:p>
    <w:p w:rsidR="00782113" w:rsidRPr="003E32BD" w:rsidRDefault="006E5689" w:rsidP="003E32BD">
      <w:pPr>
        <w:pStyle w:val="Textoindependiente"/>
        <w:pBdr>
          <w:top w:val="none" w:sz="0" w:space="0" w:color="auto"/>
          <w:left w:val="none" w:sz="0" w:space="0" w:color="auto"/>
          <w:bottom w:val="none" w:sz="0" w:space="0" w:color="auto"/>
          <w:right w:val="none" w:sz="0" w:space="0" w:color="auto"/>
          <w:between w:val="none" w:sz="0" w:space="0" w:color="auto"/>
          <w:bar w:val="none" w:sz="0" w:color="auto"/>
        </w:pBdr>
        <w:rPr>
          <w:u w:val="single"/>
        </w:rPr>
      </w:pPr>
      <w:r>
        <w:t xml:space="preserve">Leído que fue por las partes este documento, que deja sin efecto cancela o substituye cualquier anterior, una vez enteradas de su contenido, obligaciones y alcance, lo firman de común </w:t>
      </w:r>
      <w:r w:rsidRPr="003E32BD">
        <w:rPr>
          <w:bdr w:val="none" w:sz="0" w:space="0" w:color="auto"/>
        </w:rPr>
        <w:t>acuerdo  el día</w:t>
      </w:r>
      <w:r w:rsidR="007605AB" w:rsidRPr="007605AB">
        <w:rPr>
          <w:bdr w:val="none" w:sz="0" w:space="0" w:color="auto"/>
        </w:rPr>
        <w:t>:</w:t>
      </w:r>
      <w:r w:rsidR="00F9216F">
        <w:rPr>
          <w:bdr w:val="none" w:sz="0" w:space="0" w:color="auto"/>
        </w:rPr>
        <w:t xml:space="preserve">  </w:t>
      </w:r>
      <w:bookmarkStart w:id="48" w:name="dFecha2"/>
      <w:bookmarkEnd w:id="48"/>
      <w:r w:rsidR="003E32BD">
        <w:rPr>
          <w:u w:val="single"/>
          <w:bdr w:val="none" w:sz="0" w:space="0" w:color="auto"/>
        </w:rPr>
        <w:t>.</w:t>
      </w: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782113">
      <w:pPr>
        <w:pStyle w:val="Cuerpo"/>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Pr>
          <w:rFonts w:ascii="Arial Narrow" w:eastAsia="Arial Narrow" w:hAnsi="Arial Narrow" w:cs="Arial Narrow"/>
          <w:sz w:val="18"/>
          <w:szCs w:val="18"/>
        </w:rPr>
        <w:tab/>
      </w:r>
      <w:r>
        <w:rPr>
          <w:rFonts w:ascii="Arial Narrow" w:hAnsi="Arial Narrow"/>
          <w:b/>
          <w:bCs/>
          <w:sz w:val="18"/>
          <w:szCs w:val="18"/>
        </w:rPr>
        <w:t>EMPRESA</w:t>
      </w:r>
      <w:r>
        <w:rPr>
          <w:rFonts w:ascii="Arial Narrow" w:eastAsia="Arial Narrow" w:hAnsi="Arial Narrow" w:cs="Arial Narrow"/>
          <w:sz w:val="18"/>
          <w:szCs w:val="18"/>
        </w:rPr>
        <w:tab/>
      </w:r>
      <w:r>
        <w:rPr>
          <w:rFonts w:ascii="Arial Narrow" w:hAnsi="Arial Narrow"/>
          <w:b/>
          <w:bCs/>
          <w:sz w:val="18"/>
          <w:szCs w:val="18"/>
        </w:rPr>
        <w:t>EMPLEADO</w:t>
      </w: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782113">
      <w:pPr>
        <w:pStyle w:val="Cuerpo"/>
        <w:tabs>
          <w:tab w:val="center" w:pos="2160"/>
          <w:tab w:val="center" w:pos="7200"/>
        </w:tabs>
        <w:jc w:val="both"/>
        <w:rPr>
          <w:rFonts w:ascii="Arial Narrow" w:eastAsia="Arial Narrow" w:hAnsi="Arial Narrow" w:cs="Arial Narrow"/>
          <w:sz w:val="18"/>
          <w:szCs w:val="18"/>
        </w:rPr>
      </w:pPr>
    </w:p>
    <w:p w:rsidR="00782113" w:rsidRDefault="006E5689">
      <w:pPr>
        <w:pStyle w:val="Cuerpo"/>
        <w:tabs>
          <w:tab w:val="center" w:pos="2160"/>
          <w:tab w:val="center" w:pos="7200"/>
        </w:tabs>
        <w:jc w:val="both"/>
        <w:rPr>
          <w:rFonts w:ascii="Arial Narrow" w:eastAsia="Arial Narrow" w:hAnsi="Arial Narrow" w:cs="Arial Narrow"/>
          <w:b/>
          <w:bCs/>
          <w:sz w:val="18"/>
          <w:szCs w:val="18"/>
        </w:rPr>
      </w:pPr>
      <w:r w:rsidRPr="00BB5AF9">
        <w:rPr>
          <w:rFonts w:ascii="Arial Narrow" w:eastAsia="Arial Narrow" w:hAnsi="Arial Narrow" w:cs="Arial Narrow"/>
          <w:b/>
          <w:bCs/>
          <w:sz w:val="18"/>
          <w:szCs w:val="18"/>
          <w:lang w:val="es-MX"/>
        </w:rPr>
        <w:tab/>
        <w:t>_______________________________________</w:t>
      </w:r>
      <w:r w:rsidRPr="00BB5AF9">
        <w:rPr>
          <w:rFonts w:ascii="Arial Narrow" w:eastAsia="Arial Narrow" w:hAnsi="Arial Narrow" w:cs="Arial Narrow"/>
          <w:b/>
          <w:bCs/>
          <w:sz w:val="18"/>
          <w:szCs w:val="18"/>
          <w:lang w:val="es-MX"/>
        </w:rPr>
        <w:tab/>
        <w:t>_______________________________________</w:t>
      </w:r>
    </w:p>
    <w:p w:rsidR="00782113" w:rsidRDefault="006E5689">
      <w:pPr>
        <w:pStyle w:val="Ttulo5"/>
      </w:pPr>
      <w:r>
        <w:rPr>
          <w:rFonts w:eastAsia="Arial Unicode MS" w:cs="Arial Unicode MS"/>
        </w:rPr>
        <w:tab/>
      </w:r>
      <w:r w:rsidR="003E61C8">
        <w:rPr>
          <w:rFonts w:eastAsia="Arial Unicode MS" w:cs="Arial Unicode MS"/>
        </w:rPr>
        <w:fldChar w:fldCharType="begin"/>
      </w:r>
      <w:r w:rsidR="003E61C8">
        <w:rPr>
          <w:rFonts w:eastAsia="Arial Unicode MS" w:cs="Arial Unicode MS"/>
        </w:rPr>
        <w:instrText xml:space="preserve"> MERGEFIELD REPRESENTANTE_LEGAL </w:instrText>
      </w:r>
      <w:r w:rsidR="003E61C8">
        <w:rPr>
          <w:rFonts w:eastAsia="Arial Unicode MS" w:cs="Arial Unicode MS"/>
        </w:rPr>
        <w:fldChar w:fldCharType="separate"/>
      </w:r>
      <w:r w:rsidR="00773471" w:rsidRPr="00701A90">
        <w:rPr>
          <w:rFonts w:cs="Arial Unicode MS"/>
          <w:noProof/>
        </w:rPr>
        <w:t>Omar Santiago Aquino</w:t>
      </w:r>
      <w:r w:rsidR="003E61C8">
        <w:rPr>
          <w:rFonts w:eastAsia="Arial Unicode MS" w:cs="Arial Unicode MS"/>
        </w:rPr>
        <w:fldChar w:fldCharType="end"/>
      </w:r>
      <w:r>
        <w:rPr>
          <w:rFonts w:eastAsia="Arial Unicode MS" w:cs="Arial Unicode MS"/>
        </w:rPr>
        <w:tab/>
      </w:r>
      <w:bookmarkStart w:id="49" w:name="cNombreLargo3"/>
      <w:bookmarkEnd w:id="49"/>
    </w:p>
    <w:sectPr w:rsidR="00782113">
      <w:headerReference w:type="default" r:id="rId8"/>
      <w:footerReference w:type="default" r:id="rId9"/>
      <w:footerReference w:type="first" r:id="rId10"/>
      <w:pgSz w:w="12240" w:h="15840"/>
      <w:pgMar w:top="1134" w:right="851" w:bottom="851" w:left="85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16F" w:rsidRDefault="00F9216F">
      <w:r>
        <w:separator/>
      </w:r>
    </w:p>
  </w:endnote>
  <w:endnote w:type="continuationSeparator" w:id="0">
    <w:p w:rsidR="00F9216F" w:rsidRDefault="00F9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AC6F0F">
      <w:rPr>
        <w:i/>
        <w:iCs/>
        <w:noProof/>
        <w:sz w:val="16"/>
        <w:szCs w:val="16"/>
      </w:rPr>
      <w:t>2</w:t>
    </w:r>
    <w:r>
      <w:rPr>
        <w:i/>
        <w:iCs/>
        <w:sz w:val="16"/>
        <w:szCs w:val="16"/>
      </w:rPr>
      <w:fldChar w:fldCharType="end"/>
    </w:r>
    <w:r>
      <w:rPr>
        <w:i/>
        <w:iCs/>
        <w:sz w:val="16"/>
        <w:szCs w:val="16"/>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Default="00F9216F">
    <w:pPr>
      <w:pStyle w:val="Piedepgina"/>
      <w:jc w:val="right"/>
    </w:pPr>
    <w:r>
      <w:rPr>
        <w:i/>
        <w:iCs/>
        <w:sz w:val="16"/>
        <w:szCs w:val="16"/>
      </w:rPr>
      <w:fldChar w:fldCharType="begin"/>
    </w:r>
    <w:r>
      <w:rPr>
        <w:i/>
        <w:iCs/>
        <w:sz w:val="16"/>
        <w:szCs w:val="16"/>
      </w:rPr>
      <w:instrText xml:space="preserve"> PAGE </w:instrText>
    </w:r>
    <w:r>
      <w:rPr>
        <w:i/>
        <w:iCs/>
        <w:sz w:val="16"/>
        <w:szCs w:val="16"/>
      </w:rPr>
      <w:fldChar w:fldCharType="separate"/>
    </w:r>
    <w:r w:rsidR="00AC6F0F">
      <w:rPr>
        <w:i/>
        <w:iCs/>
        <w:noProof/>
        <w:sz w:val="16"/>
        <w:szCs w:val="16"/>
      </w:rPr>
      <w:t>1</w:t>
    </w:r>
    <w:r>
      <w:rPr>
        <w:i/>
        <w:iCs/>
        <w:sz w:val="16"/>
        <w:szCs w:val="16"/>
      </w:rPr>
      <w:fldChar w:fldCharType="end"/>
    </w:r>
    <w:r>
      <w:rPr>
        <w:i/>
        <w:iCs/>
        <w:sz w:val="16"/>
        <w:szCs w:val="16"/>
      </w:rPr>
      <w:t xml:space="preserve"> de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16F" w:rsidRDefault="00F9216F">
      <w:r>
        <w:separator/>
      </w:r>
    </w:p>
  </w:footnote>
  <w:footnote w:type="continuationSeparator" w:id="0">
    <w:p w:rsidR="00F9216F" w:rsidRDefault="00F921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16F" w:rsidRPr="004C5F2C" w:rsidRDefault="00F9216F" w:rsidP="004C5F2C">
    <w:pPr>
      <w:pStyle w:val="Ttulo3"/>
      <w:jc w:val="right"/>
      <w:rPr>
        <w:i/>
        <w:color w:val="auto"/>
        <w:sz w:val="17"/>
        <w:szCs w:val="17"/>
        <w:lang w:val="es-MX"/>
      </w:rPr>
    </w:pPr>
    <w:r w:rsidRPr="004C5F2C">
      <w:rPr>
        <w:i/>
        <w:color w:val="auto"/>
        <w:sz w:val="17"/>
        <w:szCs w:val="17"/>
        <w:lang w:val="es-MX"/>
      </w:rPr>
      <w:t>XURTEP SOCIEDAD ANONIMA DE CAPITAL VARIABLE</w:t>
    </w:r>
  </w:p>
  <w:p w:rsidR="00F9216F" w:rsidRDefault="00F9216F">
    <w:pPr>
      <w:pStyle w:val="Encabezado"/>
      <w:jc w:val="right"/>
      <w:rPr>
        <w:rFonts w:ascii="Arial Narrow" w:hAnsi="Arial Narrow"/>
        <w:b/>
        <w:bCs/>
        <w:i/>
        <w:iCs/>
        <w:sz w:val="17"/>
        <w:szCs w:val="17"/>
      </w:rPr>
    </w:pPr>
    <w:r>
      <w:rPr>
        <w:rFonts w:ascii="Arial Narrow" w:hAnsi="Arial Narrow"/>
        <w:b/>
        <w:bCs/>
        <w:i/>
        <w:iCs/>
        <w:sz w:val="17"/>
        <w:szCs w:val="17"/>
      </w:rPr>
      <w:t xml:space="preserve">CONTRATO INDIVIDUAL DE TRABAJO POR TIEMPO DETERMINADO </w:t>
    </w:r>
  </w:p>
  <w:p w:rsidR="00F9216F" w:rsidRDefault="00F9216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114C"/>
    <w:multiLevelType w:val="hybridMultilevel"/>
    <w:tmpl w:val="8EF0F890"/>
    <w:styleLink w:val="Estiloimportado5"/>
    <w:lvl w:ilvl="0" w:tplc="599C11B4">
      <w:start w:val="1"/>
      <w:numFmt w:val="lowerRoman"/>
      <w:lvlText w:val="%1)"/>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CC3F1C">
      <w:start w:val="1"/>
      <w:numFmt w:val="lowerRoman"/>
      <w:lvlText w:val="%2)"/>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CE18CC">
      <w:start w:val="1"/>
      <w:numFmt w:val="lowerRoman"/>
      <w:lvlText w:val="%3)"/>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402F44">
      <w:start w:val="1"/>
      <w:numFmt w:val="lowerRoman"/>
      <w:lvlText w:val="%4)"/>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8A28AE">
      <w:start w:val="1"/>
      <w:numFmt w:val="lowerRoman"/>
      <w:lvlText w:val="%5)"/>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743CC0">
      <w:start w:val="1"/>
      <w:numFmt w:val="lowerRoman"/>
      <w:lvlText w:val="%6)"/>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CC1820">
      <w:start w:val="1"/>
      <w:numFmt w:val="lowerRoman"/>
      <w:lvlText w:val="%7)"/>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CA2A6E">
      <w:start w:val="1"/>
      <w:numFmt w:val="lowerRoman"/>
      <w:lvlText w:val="%8)"/>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A6754C">
      <w:start w:val="1"/>
      <w:numFmt w:val="lowerRoman"/>
      <w:lvlText w:val="%9)"/>
      <w:lvlJc w:val="left"/>
      <w:pPr>
        <w:tabs>
          <w:tab w:val="left" w:pos="128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B1964A5"/>
    <w:multiLevelType w:val="hybridMultilevel"/>
    <w:tmpl w:val="C01C95B0"/>
    <w:numStyleLink w:val="Estiloimportado2"/>
  </w:abstractNum>
  <w:abstractNum w:abstractNumId="2">
    <w:nsid w:val="100F4706"/>
    <w:multiLevelType w:val="hybridMultilevel"/>
    <w:tmpl w:val="1E3A0504"/>
    <w:numStyleLink w:val="Estiloimportado16"/>
  </w:abstractNum>
  <w:abstractNum w:abstractNumId="3">
    <w:nsid w:val="17555E38"/>
    <w:multiLevelType w:val="hybridMultilevel"/>
    <w:tmpl w:val="06B22A2E"/>
    <w:numStyleLink w:val="Estiloimportado10"/>
  </w:abstractNum>
  <w:abstractNum w:abstractNumId="4">
    <w:nsid w:val="18EB1B00"/>
    <w:multiLevelType w:val="hybridMultilevel"/>
    <w:tmpl w:val="0E6A4F5C"/>
    <w:styleLink w:val="Estiloimportado9"/>
    <w:lvl w:ilvl="0" w:tplc="F940C0E2">
      <w:start w:val="1"/>
      <w:numFmt w:val="lowerRoman"/>
      <w:lvlText w:val="%1)"/>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1" w:tplc="1D88465C">
      <w:start w:val="1"/>
      <w:numFmt w:val="lowerRoman"/>
      <w:lvlText w:val="%2)"/>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2" w:tplc="AC5E450C">
      <w:start w:val="1"/>
      <w:numFmt w:val="lowerRoman"/>
      <w:lvlText w:val="%3)"/>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587027A8">
      <w:start w:val="1"/>
      <w:numFmt w:val="lowerRoman"/>
      <w:lvlText w:val="%4)"/>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4" w:tplc="B0B80E08">
      <w:start w:val="1"/>
      <w:numFmt w:val="lowerRoman"/>
      <w:lvlText w:val="%5)"/>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5" w:tplc="8FB0FFC2">
      <w:start w:val="1"/>
      <w:numFmt w:val="lowerRoman"/>
      <w:lvlText w:val="%6)"/>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47089080">
      <w:start w:val="1"/>
      <w:numFmt w:val="lowerRoman"/>
      <w:lvlText w:val="%7)"/>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7" w:tplc="03B8F500">
      <w:start w:val="1"/>
      <w:numFmt w:val="lowerRoman"/>
      <w:lvlText w:val="%8)"/>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lvl w:ilvl="8" w:tplc="8C38E120">
      <w:start w:val="1"/>
      <w:numFmt w:val="lowerRoman"/>
      <w:lvlText w:val="%9)"/>
      <w:lvlJc w:val="left"/>
      <w:pPr>
        <w:ind w:left="720" w:hanging="3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9D774BD"/>
    <w:multiLevelType w:val="hybridMultilevel"/>
    <w:tmpl w:val="6A54B2D6"/>
    <w:numStyleLink w:val="Estiloimportado14"/>
  </w:abstractNum>
  <w:abstractNum w:abstractNumId="6">
    <w:nsid w:val="1A7A7CF5"/>
    <w:multiLevelType w:val="hybridMultilevel"/>
    <w:tmpl w:val="A4F61E1C"/>
    <w:numStyleLink w:val="Estiloimportado7"/>
  </w:abstractNum>
  <w:abstractNum w:abstractNumId="7">
    <w:nsid w:val="1B594EE9"/>
    <w:multiLevelType w:val="hybridMultilevel"/>
    <w:tmpl w:val="CA56C130"/>
    <w:lvl w:ilvl="0" w:tplc="34EA49F6">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8">
    <w:nsid w:val="1B9006CC"/>
    <w:multiLevelType w:val="hybridMultilevel"/>
    <w:tmpl w:val="F5008F9E"/>
    <w:styleLink w:val="Estiloimportado4"/>
    <w:lvl w:ilvl="0" w:tplc="4698A03E">
      <w:start w:val="1"/>
      <w:numFmt w:val="lowerRoman"/>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2E1C58">
      <w:start w:val="1"/>
      <w:numFmt w:val="low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A3D98">
      <w:start w:val="1"/>
      <w:numFmt w:val="lowerRoman"/>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ECAD562">
      <w:start w:val="1"/>
      <w:numFmt w:val="lowerRoman"/>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AC2DAE">
      <w:start w:val="1"/>
      <w:numFmt w:val="lowerRoman"/>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0AC8A4">
      <w:start w:val="1"/>
      <w:numFmt w:val="lowerRoman"/>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10CE10">
      <w:start w:val="1"/>
      <w:numFmt w:val="lowerRoman"/>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E6DCF0">
      <w:start w:val="1"/>
      <w:numFmt w:val="lowerRoman"/>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BCD9E8">
      <w:start w:val="1"/>
      <w:numFmt w:val="lowerRoman"/>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E1A7069"/>
    <w:multiLevelType w:val="hybridMultilevel"/>
    <w:tmpl w:val="8EF0F890"/>
    <w:numStyleLink w:val="Estiloimportado5"/>
  </w:abstractNum>
  <w:abstractNum w:abstractNumId="10">
    <w:nsid w:val="26124150"/>
    <w:multiLevelType w:val="hybridMultilevel"/>
    <w:tmpl w:val="BDACEC74"/>
    <w:styleLink w:val="Estiloimportado12"/>
    <w:lvl w:ilvl="0" w:tplc="E6F622A4">
      <w:start w:val="1"/>
      <w:numFmt w:val="lowerRoman"/>
      <w:lvlText w:val="%1)"/>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1" w:tplc="4B36BC12">
      <w:start w:val="1"/>
      <w:numFmt w:val="lowerRoman"/>
      <w:lvlText w:val="%2)"/>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2" w:tplc="82383330">
      <w:start w:val="1"/>
      <w:numFmt w:val="lowerRoman"/>
      <w:lvlText w:val="%3)"/>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3" w:tplc="42C624BC">
      <w:start w:val="1"/>
      <w:numFmt w:val="lowerRoman"/>
      <w:lvlText w:val="%4)"/>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4" w:tplc="B372B292">
      <w:start w:val="1"/>
      <w:numFmt w:val="lowerRoman"/>
      <w:lvlText w:val="%5)"/>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5" w:tplc="FC90A618">
      <w:start w:val="1"/>
      <w:numFmt w:val="lowerRoman"/>
      <w:lvlText w:val="%6)"/>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6" w:tplc="61DCCB9C">
      <w:start w:val="1"/>
      <w:numFmt w:val="lowerRoman"/>
      <w:lvlText w:val="%7)"/>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7" w:tplc="BAFE239E">
      <w:start w:val="1"/>
      <w:numFmt w:val="lowerRoman"/>
      <w:lvlText w:val="%8)"/>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lvl w:ilvl="8" w:tplc="A7EA486C">
      <w:start w:val="1"/>
      <w:numFmt w:val="lowerRoman"/>
      <w:lvlText w:val="%9)"/>
      <w:lvlJc w:val="left"/>
      <w:pPr>
        <w:tabs>
          <w:tab w:val="left" w:pos="781"/>
        </w:tabs>
        <w:ind w:left="709" w:hanging="5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6205520"/>
    <w:multiLevelType w:val="hybridMultilevel"/>
    <w:tmpl w:val="48B6FB2E"/>
    <w:numStyleLink w:val="Estiloimportado11"/>
  </w:abstractNum>
  <w:abstractNum w:abstractNumId="12">
    <w:nsid w:val="2689214E"/>
    <w:multiLevelType w:val="hybridMultilevel"/>
    <w:tmpl w:val="8410C65C"/>
    <w:numStyleLink w:val="Estiloimportado3"/>
  </w:abstractNum>
  <w:abstractNum w:abstractNumId="13">
    <w:nsid w:val="281554F3"/>
    <w:multiLevelType w:val="hybridMultilevel"/>
    <w:tmpl w:val="0E6A4F5C"/>
    <w:numStyleLink w:val="Estiloimportado9"/>
  </w:abstractNum>
  <w:abstractNum w:abstractNumId="14">
    <w:nsid w:val="28B02E8D"/>
    <w:multiLevelType w:val="hybridMultilevel"/>
    <w:tmpl w:val="0AC8150A"/>
    <w:lvl w:ilvl="0" w:tplc="F5460CCA">
      <w:start w:val="12"/>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15">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nsid w:val="2A26230F"/>
    <w:multiLevelType w:val="hybridMultilevel"/>
    <w:tmpl w:val="B2749640"/>
    <w:numStyleLink w:val="Estiloimportado6"/>
  </w:abstractNum>
  <w:abstractNum w:abstractNumId="17">
    <w:nsid w:val="2BDC49F0"/>
    <w:multiLevelType w:val="hybridMultilevel"/>
    <w:tmpl w:val="738C25A4"/>
    <w:numStyleLink w:val="Estiloimportado1"/>
  </w:abstractNum>
  <w:abstractNum w:abstractNumId="18">
    <w:nsid w:val="2E5F3647"/>
    <w:multiLevelType w:val="hybridMultilevel"/>
    <w:tmpl w:val="06B22A2E"/>
    <w:styleLink w:val="Estiloimportado10"/>
    <w:lvl w:ilvl="0" w:tplc="ABD820AC">
      <w:start w:val="1"/>
      <w:numFmt w:val="lowerRoman"/>
      <w:lvlText w:val="%1)"/>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1" w:tplc="DEEE00FC">
      <w:start w:val="1"/>
      <w:numFmt w:val="lowerRoman"/>
      <w:lvlText w:val="%2)"/>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2" w:tplc="1318D7E2">
      <w:start w:val="1"/>
      <w:numFmt w:val="lowerRoman"/>
      <w:lvlText w:val="%3)"/>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3" w:tplc="A48E88D8">
      <w:start w:val="1"/>
      <w:numFmt w:val="lowerRoman"/>
      <w:lvlText w:val="%4)"/>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4" w:tplc="4EA0CA38">
      <w:start w:val="1"/>
      <w:numFmt w:val="lowerRoman"/>
      <w:lvlText w:val="%5)"/>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5" w:tplc="759C7B7E">
      <w:start w:val="1"/>
      <w:numFmt w:val="lowerRoman"/>
      <w:lvlText w:val="%6)"/>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6" w:tplc="29527B72">
      <w:start w:val="1"/>
      <w:numFmt w:val="lowerRoman"/>
      <w:lvlText w:val="%7)"/>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7" w:tplc="446C795C">
      <w:start w:val="1"/>
      <w:numFmt w:val="lowerRoman"/>
      <w:lvlText w:val="%8)"/>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lvl w:ilvl="8" w:tplc="60D8BECC">
      <w:start w:val="1"/>
      <w:numFmt w:val="lowerRoman"/>
      <w:lvlText w:val="%9)"/>
      <w:lvlJc w:val="left"/>
      <w:pPr>
        <w:ind w:left="720" w:hanging="5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2EA7372"/>
    <w:multiLevelType w:val="hybridMultilevel"/>
    <w:tmpl w:val="6090DBCC"/>
    <w:styleLink w:val="Estiloimportado8"/>
    <w:lvl w:ilvl="0" w:tplc="DF60119C">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D4A2EE10">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81F2C78E">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19E61500">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1D3AC050">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384ACF02">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23FCD776">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660E9C36">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6BF860D6">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375A3C63"/>
    <w:multiLevelType w:val="hybridMultilevel"/>
    <w:tmpl w:val="A53A4408"/>
    <w:styleLink w:val="Estiloimportado19"/>
    <w:lvl w:ilvl="0" w:tplc="75DE53C8">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9BB4C37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4052F394">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26A4BF7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36AA862A">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99E6B7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FF0628D2">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5B2E7B7E">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2BA2641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3AA34EB9"/>
    <w:multiLevelType w:val="hybridMultilevel"/>
    <w:tmpl w:val="C01C95B0"/>
    <w:styleLink w:val="Estiloimportado2"/>
    <w:lvl w:ilvl="0" w:tplc="29A63C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94C36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B0A9EC">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475AB8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22D4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700C1A">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38AB9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11059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623512">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AAB7A84"/>
    <w:multiLevelType w:val="hybridMultilevel"/>
    <w:tmpl w:val="CEC8640E"/>
    <w:styleLink w:val="Estiloimportado13"/>
    <w:lvl w:ilvl="0" w:tplc="DB38A8E6">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2B34DFC2">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02E885C">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B940528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22ABC3C">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E3EECD62">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12E056">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D8B06DB2">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8442874">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BB84FBC"/>
    <w:multiLevelType w:val="hybridMultilevel"/>
    <w:tmpl w:val="F3386F56"/>
    <w:numStyleLink w:val="Estiloimportado15"/>
  </w:abstractNum>
  <w:abstractNum w:abstractNumId="24">
    <w:nsid w:val="4B0E2FD1"/>
    <w:multiLevelType w:val="hybridMultilevel"/>
    <w:tmpl w:val="A53A4408"/>
    <w:numStyleLink w:val="Estiloimportado19"/>
  </w:abstractNum>
  <w:abstractNum w:abstractNumId="25">
    <w:nsid w:val="4E73656D"/>
    <w:multiLevelType w:val="hybridMultilevel"/>
    <w:tmpl w:val="8410C65C"/>
    <w:styleLink w:val="Estiloimportado3"/>
    <w:lvl w:ilvl="0" w:tplc="3B26892C">
      <w:start w:val="1"/>
      <w:numFmt w:val="decimal"/>
      <w:lvlText w:val="%1."/>
      <w:lvlJc w:val="left"/>
      <w:pPr>
        <w:ind w:left="107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A47C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C6C8EF6">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B606B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A8D52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D0D8BC">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2D2C743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C4D63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D61B76">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569D0C43"/>
    <w:multiLevelType w:val="hybridMultilevel"/>
    <w:tmpl w:val="48B6FB2E"/>
    <w:styleLink w:val="Estiloimportado11"/>
    <w:lvl w:ilvl="0" w:tplc="D1C89870">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76EA5F7E">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D0F27FA6">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AACA8A40">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5A0E2DE0">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4DA05B64">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A7A4D08C">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32147964">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84BA678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56BE7159"/>
    <w:multiLevelType w:val="hybridMultilevel"/>
    <w:tmpl w:val="6090DBCC"/>
    <w:numStyleLink w:val="Estiloimportado8"/>
  </w:abstractNum>
  <w:abstractNum w:abstractNumId="28">
    <w:nsid w:val="57E66713"/>
    <w:multiLevelType w:val="hybridMultilevel"/>
    <w:tmpl w:val="1E3A0504"/>
    <w:styleLink w:val="Estiloimportado16"/>
    <w:lvl w:ilvl="0" w:tplc="DEB6A2B8">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E8BA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A54C0">
      <w:start w:val="1"/>
      <w:numFmt w:val="lowerLetter"/>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3DC3D5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285420">
      <w:start w:val="1"/>
      <w:numFmt w:val="lowerLetter"/>
      <w:lvlText w:val="%5)"/>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687BC0">
      <w:start w:val="1"/>
      <w:numFmt w:val="lowerLetter"/>
      <w:lvlText w:val="%6)"/>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58D182">
      <w:start w:val="1"/>
      <w:numFmt w:val="lowerLetter"/>
      <w:lvlText w:val="%7)"/>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0CA2E0">
      <w:start w:val="1"/>
      <w:numFmt w:val="lowerLetter"/>
      <w:lvlText w:val="%8)"/>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C75F6">
      <w:start w:val="1"/>
      <w:numFmt w:val="lowerLetter"/>
      <w:lvlText w:val="%9)"/>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1A0777"/>
    <w:multiLevelType w:val="hybridMultilevel"/>
    <w:tmpl w:val="BDACEC74"/>
    <w:numStyleLink w:val="Estiloimportado12"/>
  </w:abstractNum>
  <w:abstractNum w:abstractNumId="30">
    <w:nsid w:val="5AE666A7"/>
    <w:multiLevelType w:val="hybridMultilevel"/>
    <w:tmpl w:val="B2749640"/>
    <w:styleLink w:val="Estiloimportado6"/>
    <w:lvl w:ilvl="0" w:tplc="C2025830">
      <w:start w:val="1"/>
      <w:numFmt w:val="lowerRoman"/>
      <w:lvlText w:val="%1."/>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B70CEF00">
      <w:start w:val="1"/>
      <w:numFmt w:val="lowerRoman"/>
      <w:lvlText w:val="%2."/>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50D8C9B2">
      <w:start w:val="1"/>
      <w:numFmt w:val="lowerRoman"/>
      <w:lvlText w:val="%3."/>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57FE3A40">
      <w:start w:val="1"/>
      <w:numFmt w:val="lowerRoman"/>
      <w:lvlText w:val="%4."/>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4" w:tplc="F7926388">
      <w:start w:val="1"/>
      <w:numFmt w:val="lowerRoman"/>
      <w:lvlText w:val="%5."/>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5" w:tplc="E5521B52">
      <w:start w:val="1"/>
      <w:numFmt w:val="lowerRoman"/>
      <w:lvlText w:val="%6."/>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986E519E">
      <w:start w:val="1"/>
      <w:numFmt w:val="lowerRoman"/>
      <w:lvlText w:val="%7."/>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7" w:tplc="9C6674FE">
      <w:start w:val="1"/>
      <w:numFmt w:val="lowerRoman"/>
      <w:lvlText w:val="%8."/>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lvl w:ilvl="8" w:tplc="C32860B4">
      <w:start w:val="1"/>
      <w:numFmt w:val="lowerRoman"/>
      <w:lvlText w:val="%9."/>
      <w:lvlJc w:val="left"/>
      <w:pPr>
        <w:ind w:left="72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5C434B13"/>
    <w:multiLevelType w:val="hybridMultilevel"/>
    <w:tmpl w:val="A4F61E1C"/>
    <w:styleLink w:val="Estiloimportado7"/>
    <w:lvl w:ilvl="0" w:tplc="82E0683E">
      <w:start w:val="1"/>
      <w:numFmt w:val="bullet"/>
      <w:lvlText w:val="·"/>
      <w:lvlJc w:val="left"/>
      <w:pPr>
        <w:ind w:left="106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BA6054">
      <w:start w:val="1"/>
      <w:numFmt w:val="bullet"/>
      <w:lvlText w:val="o"/>
      <w:lvlJc w:val="left"/>
      <w:pPr>
        <w:ind w:left="178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8AA15E">
      <w:start w:val="1"/>
      <w:numFmt w:val="bullet"/>
      <w:lvlText w:val="▪"/>
      <w:lvlJc w:val="left"/>
      <w:pPr>
        <w:ind w:left="25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FC1C18">
      <w:start w:val="1"/>
      <w:numFmt w:val="bullet"/>
      <w:lvlText w:val="·"/>
      <w:lvlJc w:val="left"/>
      <w:pPr>
        <w:ind w:left="322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6B4688C">
      <w:start w:val="1"/>
      <w:numFmt w:val="bullet"/>
      <w:lvlText w:val="o"/>
      <w:lvlJc w:val="left"/>
      <w:pPr>
        <w:ind w:left="394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6208F2">
      <w:start w:val="1"/>
      <w:numFmt w:val="bullet"/>
      <w:lvlText w:val="▪"/>
      <w:lvlJc w:val="left"/>
      <w:pPr>
        <w:ind w:left="466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94D65E">
      <w:start w:val="1"/>
      <w:numFmt w:val="bullet"/>
      <w:lvlText w:val="·"/>
      <w:lvlJc w:val="left"/>
      <w:pPr>
        <w:ind w:left="5388" w:hanging="2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C8F2AE">
      <w:start w:val="1"/>
      <w:numFmt w:val="bullet"/>
      <w:lvlText w:val="o"/>
      <w:lvlJc w:val="left"/>
      <w:pPr>
        <w:ind w:left="610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AAECFE8">
      <w:start w:val="1"/>
      <w:numFmt w:val="bullet"/>
      <w:lvlText w:val="▪"/>
      <w:lvlJc w:val="left"/>
      <w:pPr>
        <w:ind w:left="682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3FD2887"/>
    <w:multiLevelType w:val="singleLevel"/>
    <w:tmpl w:val="22BE4D2A"/>
    <w:lvl w:ilvl="0">
      <w:start w:val="1"/>
      <w:numFmt w:val="lowerRoman"/>
      <w:lvlText w:val="%1)"/>
      <w:lvlJc w:val="right"/>
      <w:pPr>
        <w:tabs>
          <w:tab w:val="num" w:pos="1207"/>
        </w:tabs>
        <w:ind w:left="1207" w:hanging="72"/>
      </w:pPr>
    </w:lvl>
  </w:abstractNum>
  <w:abstractNum w:abstractNumId="33">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65CA3DCC"/>
    <w:multiLevelType w:val="hybridMultilevel"/>
    <w:tmpl w:val="F5008F9E"/>
    <w:numStyleLink w:val="Estiloimportado4"/>
  </w:abstractNum>
  <w:abstractNum w:abstractNumId="35">
    <w:nsid w:val="68D462D4"/>
    <w:multiLevelType w:val="hybridMultilevel"/>
    <w:tmpl w:val="6A54B2D6"/>
    <w:styleLink w:val="Estiloimportado14"/>
    <w:lvl w:ilvl="0" w:tplc="36E8AAE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849480C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B694DA0A">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4A2A7B8E">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967C887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B7363C50">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2B7200C4">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AC00E926">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B801DFA">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nsid w:val="72492E4E"/>
    <w:multiLevelType w:val="hybridMultilevel"/>
    <w:tmpl w:val="CEC8640E"/>
    <w:numStyleLink w:val="Estiloimportado13"/>
  </w:abstractNum>
  <w:abstractNum w:abstractNumId="37">
    <w:nsid w:val="7BF53D27"/>
    <w:multiLevelType w:val="hybridMultilevel"/>
    <w:tmpl w:val="738C25A4"/>
    <w:styleLink w:val="Estiloimportado1"/>
    <w:lvl w:ilvl="0" w:tplc="83EA26A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42FF0C">
      <w:start w:val="1"/>
      <w:numFmt w:val="upperLetter"/>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A9E22">
      <w:start w:val="1"/>
      <w:numFmt w:val="upperLetter"/>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9C84DC">
      <w:start w:val="1"/>
      <w:numFmt w:val="upperLetter"/>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C4AD10">
      <w:start w:val="1"/>
      <w:numFmt w:val="upperLetter"/>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303DB2">
      <w:start w:val="1"/>
      <w:numFmt w:val="upperLetter"/>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38FE5A">
      <w:start w:val="1"/>
      <w:numFmt w:val="upperLetter"/>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DC6298">
      <w:start w:val="1"/>
      <w:numFmt w:val="upperLetter"/>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12E87A">
      <w:start w:val="1"/>
      <w:numFmt w:val="upperLetter"/>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FBE6838"/>
    <w:multiLevelType w:val="hybridMultilevel"/>
    <w:tmpl w:val="996085CE"/>
    <w:lvl w:ilvl="0" w:tplc="09C050C8">
      <w:start w:val="13"/>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39">
    <w:nsid w:val="7FF00008"/>
    <w:multiLevelType w:val="hybridMultilevel"/>
    <w:tmpl w:val="B686BE42"/>
    <w:numStyleLink w:val="Estiloimportado17"/>
  </w:abstractNum>
  <w:num w:numId="1">
    <w:abstractNumId w:val="37"/>
  </w:num>
  <w:num w:numId="2">
    <w:abstractNumId w:val="17"/>
  </w:num>
  <w:num w:numId="3">
    <w:abstractNumId w:val="17"/>
    <w:lvlOverride w:ilvl="0">
      <w:startOverride w:val="2"/>
    </w:lvlOverride>
  </w:num>
  <w:num w:numId="4">
    <w:abstractNumId w:val="17"/>
    <w:lvlOverride w:ilvl="0">
      <w:lvl w:ilvl="0" w:tplc="6B68CFFE">
        <w:start w:val="1"/>
        <w:numFmt w:val="upperLetter"/>
        <w:lvlText w:val="%1."/>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A1CAC82">
        <w:start w:val="1"/>
        <w:numFmt w:val="upperLetter"/>
        <w:lvlText w:val="%2."/>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786F448">
        <w:start w:val="1"/>
        <w:numFmt w:val="upperLetter"/>
        <w:lvlText w:val="%3."/>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241724">
        <w:start w:val="1"/>
        <w:numFmt w:val="upperLetter"/>
        <w:lvlText w:val="%4."/>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6F086F0">
        <w:start w:val="1"/>
        <w:numFmt w:val="upperLetter"/>
        <w:lvlText w:val="%5."/>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48476F6">
        <w:start w:val="1"/>
        <w:numFmt w:val="upperLetter"/>
        <w:lvlText w:val="%6."/>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1F4DD32">
        <w:start w:val="1"/>
        <w:numFmt w:val="upperLetter"/>
        <w:lvlText w:val="%7."/>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7C44736">
        <w:start w:val="1"/>
        <w:numFmt w:val="upperLetter"/>
        <w:lvlText w:val="%8."/>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BDC6100">
        <w:start w:val="1"/>
        <w:numFmt w:val="upperLetter"/>
        <w:lvlText w:val="%9."/>
        <w:lvlJc w:val="left"/>
        <w:pPr>
          <w:tabs>
            <w:tab w:val="num" w:pos="424"/>
          </w:tabs>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lvlOverride w:ilvl="0">
      <w:startOverride w:val="3"/>
    </w:lvlOverride>
  </w:num>
  <w:num w:numId="6">
    <w:abstractNumId w:val="17"/>
    <w:lvlOverride w:ilvl="0">
      <w:startOverride w:val="4"/>
    </w:lvlOverride>
  </w:num>
  <w:num w:numId="7">
    <w:abstractNumId w:val="21"/>
  </w:num>
  <w:num w:numId="8">
    <w:abstractNumId w:val="1"/>
  </w:num>
  <w:num w:numId="9">
    <w:abstractNumId w:val="25"/>
  </w:num>
  <w:num w:numId="10">
    <w:abstractNumId w:val="12"/>
  </w:num>
  <w:num w:numId="11">
    <w:abstractNumId w:val="8"/>
  </w:num>
  <w:num w:numId="12">
    <w:abstractNumId w:val="34"/>
  </w:num>
  <w:num w:numId="13">
    <w:abstractNumId w:val="0"/>
  </w:num>
  <w:num w:numId="14">
    <w:abstractNumId w:val="9"/>
  </w:num>
  <w:num w:numId="15">
    <w:abstractNumId w:val="30"/>
  </w:num>
  <w:num w:numId="16">
    <w:abstractNumId w:val="16"/>
  </w:num>
  <w:num w:numId="17">
    <w:abstractNumId w:val="31"/>
  </w:num>
  <w:num w:numId="18">
    <w:abstractNumId w:val="6"/>
  </w:num>
  <w:num w:numId="19">
    <w:abstractNumId w:val="19"/>
  </w:num>
  <w:num w:numId="20">
    <w:abstractNumId w:val="27"/>
  </w:num>
  <w:num w:numId="21">
    <w:abstractNumId w:val="27"/>
    <w:lvlOverride w:ilvl="0">
      <w:startOverride w:val="2"/>
    </w:lvlOverride>
  </w:num>
  <w:num w:numId="22">
    <w:abstractNumId w:val="4"/>
  </w:num>
  <w:num w:numId="23">
    <w:abstractNumId w:val="13"/>
  </w:num>
  <w:num w:numId="24">
    <w:abstractNumId w:val="18"/>
  </w:num>
  <w:num w:numId="25">
    <w:abstractNumId w:val="3"/>
  </w:num>
  <w:num w:numId="26">
    <w:abstractNumId w:val="26"/>
  </w:num>
  <w:num w:numId="27">
    <w:abstractNumId w:val="11"/>
  </w:num>
  <w:num w:numId="28">
    <w:abstractNumId w:val="10"/>
  </w:num>
  <w:num w:numId="29">
    <w:abstractNumId w:val="29"/>
  </w:num>
  <w:num w:numId="30">
    <w:abstractNumId w:val="29"/>
    <w:lvlOverride w:ilvl="0">
      <w:lvl w:ilvl="0" w:tplc="53AC842E">
        <w:start w:val="1"/>
        <w:numFmt w:val="lowerRoman"/>
        <w:lvlText w:val="%1)"/>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4DC209E">
        <w:start w:val="1"/>
        <w:numFmt w:val="lowerRoman"/>
        <w:lvlText w:val="%2)"/>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B520BA4">
        <w:start w:val="1"/>
        <w:numFmt w:val="lowerRoman"/>
        <w:lvlText w:val="%3)"/>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D42D004">
        <w:start w:val="1"/>
        <w:numFmt w:val="lowerRoman"/>
        <w:lvlText w:val="%4)"/>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0CDCA8">
        <w:start w:val="1"/>
        <w:numFmt w:val="lowerRoman"/>
        <w:lvlText w:val="%5)"/>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FAACCDC">
        <w:start w:val="1"/>
        <w:numFmt w:val="lowerRoman"/>
        <w:lvlText w:val="%6)"/>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27A2E3C">
        <w:start w:val="1"/>
        <w:numFmt w:val="lowerRoman"/>
        <w:lvlText w:val="%7)"/>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3CC8B02">
        <w:start w:val="1"/>
        <w:numFmt w:val="lowerRoman"/>
        <w:lvlText w:val="%8)"/>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7C260D8">
        <w:start w:val="1"/>
        <w:numFmt w:val="lowerRoman"/>
        <w:lvlText w:val="%9)"/>
        <w:lvlJc w:val="left"/>
        <w:pPr>
          <w:tabs>
            <w:tab w:val="num" w:pos="709"/>
            <w:tab w:val="left" w:pos="781"/>
          </w:tabs>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2"/>
  </w:num>
  <w:num w:numId="32">
    <w:abstractNumId w:val="36"/>
  </w:num>
  <w:num w:numId="33">
    <w:abstractNumId w:val="35"/>
  </w:num>
  <w:num w:numId="34">
    <w:abstractNumId w:val="5"/>
  </w:num>
  <w:num w:numId="35">
    <w:abstractNumId w:val="5"/>
    <w:lvlOverride w:ilvl="0">
      <w:lvl w:ilvl="0" w:tplc="2E2A5494">
        <w:start w:val="1"/>
        <w:numFmt w:val="low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D86E1D6">
        <w:start w:val="1"/>
        <w:numFmt w:val="lowerRoman"/>
        <w:lvlText w:val="%2)"/>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D6DE16">
        <w:start w:val="1"/>
        <w:numFmt w:val="lowerRoman"/>
        <w:lvlText w:val="%3)"/>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F4BC8E">
        <w:start w:val="1"/>
        <w:numFmt w:val="lowerRoman"/>
        <w:lvlText w:val="%4)"/>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3300A9E">
        <w:start w:val="1"/>
        <w:numFmt w:val="lowerRoman"/>
        <w:lvlText w:val="%5)"/>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03898F2">
        <w:start w:val="1"/>
        <w:numFmt w:val="lowerRoman"/>
        <w:lvlText w:val="%6)"/>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CEC816">
        <w:start w:val="1"/>
        <w:numFmt w:val="lowerRoman"/>
        <w:lvlText w:val="%7)"/>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34BE50">
        <w:start w:val="1"/>
        <w:numFmt w:val="lowerRoman"/>
        <w:lvlText w:val="%8)"/>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FD0B420">
        <w:start w:val="1"/>
        <w:numFmt w:val="lowerRoman"/>
        <w:lvlText w:val="%9)"/>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33"/>
  </w:num>
  <w:num w:numId="37">
    <w:abstractNumId w:val="23"/>
    <w:lvlOverride w:ilvl="0">
      <w:lvl w:ilvl="0" w:tplc="A6E42BD4">
        <w:start w:val="1"/>
        <w:numFmt w:val="lowerRoman"/>
        <w:lvlText w:val="%1)"/>
        <w:lvlJc w:val="left"/>
        <w:pPr>
          <w:ind w:left="720" w:hanging="532"/>
        </w:pPr>
        <w:rPr>
          <w:rFonts w:ascii="Arial Narrow" w:hAnsi="Arial Narrow" w:hint="default"/>
          <w:caps w:val="0"/>
          <w:smallCaps w:val="0"/>
          <w:strike w:val="0"/>
          <w:dstrike w:val="0"/>
          <w:outline w:val="0"/>
          <w:emboss w:val="0"/>
          <w:imprint w:val="0"/>
          <w:spacing w:val="0"/>
          <w:w w:val="100"/>
          <w:kern w:val="0"/>
          <w:position w:val="0"/>
          <w:sz w:val="18"/>
          <w:szCs w:val="18"/>
          <w:highlight w:val="none"/>
          <w:vertAlign w:val="baseline"/>
          <w:lang w:val="es-ES_tradnl"/>
        </w:rPr>
      </w:lvl>
    </w:lvlOverride>
  </w:num>
  <w:num w:numId="38">
    <w:abstractNumId w:val="28"/>
  </w:num>
  <w:num w:numId="39">
    <w:abstractNumId w:val="2"/>
  </w:num>
  <w:num w:numId="40">
    <w:abstractNumId w:val="2"/>
    <w:lvlOverride w:ilvl="0">
      <w:lvl w:ilvl="0" w:tplc="F6B2BF86">
        <w:start w:val="1"/>
        <w:numFmt w:val="lowerLetter"/>
        <w:lvlText w:val="%1)"/>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267A4E">
        <w:start w:val="1"/>
        <w:numFmt w:val="lowerLetter"/>
        <w:lvlText w:val="%2)"/>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2B0781E">
        <w:start w:val="1"/>
        <w:numFmt w:val="lowerLetter"/>
        <w:lvlText w:val="%3)"/>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51CAD80">
        <w:start w:val="1"/>
        <w:numFmt w:val="lowerLetter"/>
        <w:lvlText w:val="%4)"/>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F868F70">
        <w:start w:val="1"/>
        <w:numFmt w:val="lowerLetter"/>
        <w:lvlText w:val="%5)"/>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4121ACC">
        <w:start w:val="1"/>
        <w:numFmt w:val="lowerLetter"/>
        <w:lvlText w:val="%6)"/>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9A12E8">
        <w:start w:val="1"/>
        <w:numFmt w:val="lowerLetter"/>
        <w:lvlText w:val="%7)"/>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CDC9C7C">
        <w:start w:val="1"/>
        <w:numFmt w:val="lowerLetter"/>
        <w:lvlText w:val="%8)"/>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6602EA6">
        <w:start w:val="1"/>
        <w:numFmt w:val="lowerLetter"/>
        <w:lvlText w:val="%9)"/>
        <w:lvlJc w:val="left"/>
        <w:pPr>
          <w:tabs>
            <w:tab w:val="left" w:pos="2160"/>
            <w:tab w:val="left" w:pos="2880"/>
            <w:tab w:val="left" w:pos="3600"/>
            <w:tab w:val="left" w:pos="4320"/>
            <w:tab w:val="left" w:pos="5040"/>
            <w:tab w:val="left" w:pos="5760"/>
            <w:tab w:val="left" w:pos="6480"/>
            <w:tab w:val="left" w:pos="7200"/>
            <w:tab w:val="left" w:pos="7920"/>
            <w:tab w:val="left" w:pos="835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3"/>
    <w:lvlOverride w:ilvl="0">
      <w:startOverride w:val="4"/>
    </w:lvlOverride>
  </w:num>
  <w:num w:numId="42">
    <w:abstractNumId w:val="15"/>
  </w:num>
  <w:num w:numId="43">
    <w:abstractNumId w:val="39"/>
  </w:num>
  <w:num w:numId="44">
    <w:abstractNumId w:val="39"/>
    <w:lvlOverride w:ilvl="0">
      <w:startOverride w:val="11"/>
    </w:lvlOverride>
  </w:num>
  <w:num w:numId="45">
    <w:abstractNumId w:val="20"/>
  </w:num>
  <w:num w:numId="46">
    <w:abstractNumId w:val="24"/>
  </w:num>
  <w:num w:numId="47">
    <w:abstractNumId w:val="32"/>
  </w:num>
  <w:num w:numId="48">
    <w:abstractNumId w:val="14"/>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usuario\Desktop\ELABORACION DE CONTRATOS EXCEL\CAMPOS CONTRAT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XCHIFF ECO III$'`"/>
    <w:activeRecord w:val="84"/>
    <w:odso>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ESTADO"/>
        <w:mappedName w:val="Provincia o estado"/>
        <w:column w:val="16"/>
        <w:lid w:val="es-MX"/>
      </w:fieldMapData>
      <w:fieldMapData>
        <w:column w:val="0"/>
        <w:lid w:val="es-MX"/>
      </w:fieldMapData>
      <w:fieldMapData>
        <w:column w:val="0"/>
        <w:lid w:val="es-MX"/>
      </w:fieldMapData>
      <w:fieldMapData>
        <w:type w:val="dbColumn"/>
        <w:name w:val="TELEFONO"/>
        <w:mappedName w:val="Teléfono del trabajo"/>
        <w:column w:val="14"/>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2113"/>
    <w:rsid w:val="0000682E"/>
    <w:rsid w:val="000208B2"/>
    <w:rsid w:val="00062895"/>
    <w:rsid w:val="00073102"/>
    <w:rsid w:val="00095AB5"/>
    <w:rsid w:val="000F67AA"/>
    <w:rsid w:val="00134E8F"/>
    <w:rsid w:val="00164DB6"/>
    <w:rsid w:val="001920D8"/>
    <w:rsid w:val="001A6609"/>
    <w:rsid w:val="0021146B"/>
    <w:rsid w:val="002475AC"/>
    <w:rsid w:val="002C5911"/>
    <w:rsid w:val="002E4E28"/>
    <w:rsid w:val="003402DB"/>
    <w:rsid w:val="0035346A"/>
    <w:rsid w:val="003C4DF5"/>
    <w:rsid w:val="003E32BD"/>
    <w:rsid w:val="003E3405"/>
    <w:rsid w:val="003E417F"/>
    <w:rsid w:val="003E61C8"/>
    <w:rsid w:val="003E66E3"/>
    <w:rsid w:val="0040514B"/>
    <w:rsid w:val="0042068A"/>
    <w:rsid w:val="0042568A"/>
    <w:rsid w:val="004C5F2C"/>
    <w:rsid w:val="004E4ACE"/>
    <w:rsid w:val="00573370"/>
    <w:rsid w:val="0059455A"/>
    <w:rsid w:val="005E261B"/>
    <w:rsid w:val="00643EE9"/>
    <w:rsid w:val="00650B80"/>
    <w:rsid w:val="00697456"/>
    <w:rsid w:val="006A5C5B"/>
    <w:rsid w:val="006C00C6"/>
    <w:rsid w:val="006D71B7"/>
    <w:rsid w:val="006E5689"/>
    <w:rsid w:val="006F2E36"/>
    <w:rsid w:val="00717FE0"/>
    <w:rsid w:val="00741CB8"/>
    <w:rsid w:val="007436E9"/>
    <w:rsid w:val="007605AB"/>
    <w:rsid w:val="00773471"/>
    <w:rsid w:val="00782113"/>
    <w:rsid w:val="007D0F9B"/>
    <w:rsid w:val="00805B90"/>
    <w:rsid w:val="00816C55"/>
    <w:rsid w:val="00840071"/>
    <w:rsid w:val="00875190"/>
    <w:rsid w:val="008D4D77"/>
    <w:rsid w:val="009303BF"/>
    <w:rsid w:val="00931EBD"/>
    <w:rsid w:val="0093381F"/>
    <w:rsid w:val="009874DC"/>
    <w:rsid w:val="009E05D7"/>
    <w:rsid w:val="009F5033"/>
    <w:rsid w:val="00A11FEB"/>
    <w:rsid w:val="00A16537"/>
    <w:rsid w:val="00A31669"/>
    <w:rsid w:val="00A561F7"/>
    <w:rsid w:val="00A62AEE"/>
    <w:rsid w:val="00A80A19"/>
    <w:rsid w:val="00A926B4"/>
    <w:rsid w:val="00AA46B3"/>
    <w:rsid w:val="00AA6503"/>
    <w:rsid w:val="00AB28F6"/>
    <w:rsid w:val="00AC6F0F"/>
    <w:rsid w:val="00AD5675"/>
    <w:rsid w:val="00AE2996"/>
    <w:rsid w:val="00AF670F"/>
    <w:rsid w:val="00AF7BFD"/>
    <w:rsid w:val="00B2020E"/>
    <w:rsid w:val="00B876D3"/>
    <w:rsid w:val="00BB5AF9"/>
    <w:rsid w:val="00BE5A69"/>
    <w:rsid w:val="00C07920"/>
    <w:rsid w:val="00C42B2F"/>
    <w:rsid w:val="00C526BD"/>
    <w:rsid w:val="00CE2DB5"/>
    <w:rsid w:val="00D31E57"/>
    <w:rsid w:val="00D93B67"/>
    <w:rsid w:val="00D950A8"/>
    <w:rsid w:val="00DB6D89"/>
    <w:rsid w:val="00E163DA"/>
    <w:rsid w:val="00E42998"/>
    <w:rsid w:val="00E629DB"/>
    <w:rsid w:val="00EB3321"/>
    <w:rsid w:val="00EF495D"/>
    <w:rsid w:val="00F559A6"/>
    <w:rsid w:val="00F5623C"/>
    <w:rsid w:val="00F63729"/>
    <w:rsid w:val="00F7105D"/>
    <w:rsid w:val="00F71A8C"/>
    <w:rsid w:val="00F9216F"/>
    <w:rsid w:val="00FA76DA"/>
    <w:rsid w:val="00FD0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9AA52-BDDD-4C5F-9BB3-006609E0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2">
    <w:name w:val="heading 2"/>
    <w:basedOn w:val="Normal"/>
    <w:next w:val="Normal"/>
    <w:link w:val="Ttulo2Car"/>
    <w:uiPriority w:val="9"/>
    <w:semiHidden/>
    <w:unhideWhenUsed/>
    <w:qFormat/>
    <w:rsid w:val="004051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F2E36"/>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next w:val="Cuerpo"/>
    <w:pPr>
      <w:keepNext/>
      <w:tabs>
        <w:tab w:val="center" w:pos="2160"/>
        <w:tab w:val="center" w:pos="7200"/>
      </w:tabs>
      <w:jc w:val="both"/>
      <w:outlineLvl w:val="4"/>
    </w:pPr>
    <w:rPr>
      <w:rFonts w:ascii="Arial Narrow" w:eastAsia="Arial Narrow" w:hAnsi="Arial Narrow" w:cs="Arial Narrow"/>
      <w:b/>
      <w:bCs/>
      <w:color w:val="000000"/>
      <w:sz w:val="18"/>
      <w:szCs w:val="18"/>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styleId="Encabezado">
    <w:name w:val="header"/>
    <w:pPr>
      <w:tabs>
        <w:tab w:val="center" w:pos="4419"/>
        <w:tab w:val="right" w:pos="8838"/>
      </w:tabs>
    </w:pPr>
    <w:rPr>
      <w:rFonts w:ascii="Arial" w:hAnsi="Arial" w:cs="Arial Unicode MS"/>
      <w:color w:val="000000"/>
      <w:u w:color="000000"/>
      <w:lang w:val="es-ES_tradnl"/>
    </w:rPr>
  </w:style>
  <w:style w:type="paragraph" w:styleId="Piedepgina">
    <w:name w:val="footer"/>
    <w:pPr>
      <w:tabs>
        <w:tab w:val="center" w:pos="4419"/>
        <w:tab w:val="right" w:pos="8838"/>
      </w:tabs>
    </w:pPr>
    <w:rPr>
      <w:rFonts w:ascii="Arial" w:eastAsia="Arial" w:hAnsi="Arial" w:cs="Arial"/>
      <w:color w:val="000000"/>
      <w:u w:color="000000"/>
      <w:lang w:val="es-ES_tradnl"/>
    </w:rPr>
  </w:style>
  <w:style w:type="paragraph" w:customStyle="1" w:styleId="Cabeceraypie">
    <w:name w:val="Cabecera y pie"/>
    <w:pPr>
      <w:tabs>
        <w:tab w:val="right" w:pos="9020"/>
      </w:tabs>
    </w:pPr>
    <w:rPr>
      <w:rFonts w:ascii="Helvetica" w:eastAsia="Helvetica" w:hAnsi="Helvetica" w:cs="Helvetica"/>
      <w:color w:val="000000"/>
      <w:sz w:val="24"/>
      <w:szCs w:val="24"/>
    </w:rPr>
  </w:style>
  <w:style w:type="paragraph" w:customStyle="1" w:styleId="Encabezam3">
    <w:name w:val="Encabezam. 3"/>
    <w:next w:val="Cuerpo"/>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Arial Unicode MS"/>
      <w:b/>
      <w:bCs/>
      <w:color w:val="FF0000"/>
      <w:sz w:val="18"/>
      <w:szCs w:val="18"/>
      <w:u w:color="FF0000"/>
      <w:lang w:val="de-DE"/>
    </w:rPr>
  </w:style>
  <w:style w:type="paragraph" w:customStyle="1" w:styleId="Cuerpo">
    <w:name w:val="Cuerpo"/>
    <w:rPr>
      <w:rFonts w:ascii="Arial" w:hAnsi="Arial" w:cs="Arial Unicode MS"/>
      <w:color w:val="000000"/>
      <w:u w:color="000000"/>
      <w:lang w:val="de-DE"/>
    </w:rPr>
  </w:style>
  <w:style w:type="paragraph" w:customStyle="1" w:styleId="Encabezam">
    <w:name w:val="Encabezam."/>
    <w:next w:val="Cuerpo"/>
    <w:pPr>
      <w:spacing w:after="120"/>
      <w:jc w:val="center"/>
      <w:outlineLvl w:val="0"/>
    </w:pPr>
    <w:rPr>
      <w:rFonts w:ascii="Arial Narrow" w:hAnsi="Arial Narrow" w:cs="Arial Unicode MS"/>
      <w:b/>
      <w:bCs/>
      <w:color w:val="000000"/>
      <w:spacing w:val="60"/>
      <w:sz w:val="17"/>
      <w:szCs w:val="17"/>
      <w:u w:color="000000"/>
      <w:lang w:val="en-US"/>
    </w:rPr>
  </w:style>
  <w:style w:type="numbering" w:customStyle="1" w:styleId="Estiloimportado1">
    <w:name w:val="Estilo importado 1"/>
    <w:pPr>
      <w:numPr>
        <w:numId w:val="1"/>
      </w:numPr>
    </w:pPr>
  </w:style>
  <w:style w:type="paragraph" w:customStyle="1" w:styleId="Encabezam2">
    <w:name w:val="Encabezam. 2"/>
    <w:next w:val="Cuerpo"/>
    <w:pPr>
      <w:spacing w:before="240"/>
      <w:outlineLvl w:val="1"/>
    </w:pPr>
    <w:rPr>
      <w:rFonts w:ascii="Arial Narrow" w:hAnsi="Arial Narrow" w:cs="Arial Unicode MS"/>
      <w:b/>
      <w:bCs/>
      <w:color w:val="000000"/>
      <w:sz w:val="17"/>
      <w:szCs w:val="17"/>
      <w:u w:color="000000"/>
      <w:lang w:val="es-ES_tradnl"/>
    </w:rPr>
  </w:style>
  <w:style w:type="paragraph" w:styleId="Prrafodelista">
    <w:name w:val="List Paragraph"/>
    <w:uiPriority w:val="34"/>
    <w:qFormat/>
    <w:pPr>
      <w:ind w:left="720"/>
    </w:pPr>
    <w:rPr>
      <w:rFonts w:ascii="Arial" w:hAnsi="Arial" w:cs="Arial Unicode MS"/>
      <w:color w:val="000000"/>
      <w:u w:color="000000"/>
      <w:lang w:val="es-ES_tradnl"/>
    </w:rPr>
  </w:style>
  <w:style w:type="numbering" w:customStyle="1" w:styleId="Estiloimportado2">
    <w:name w:val="Estilo importado 2"/>
    <w:pPr>
      <w:numPr>
        <w:numId w:val="7"/>
      </w:numPr>
    </w:pPr>
  </w:style>
  <w:style w:type="numbering" w:customStyle="1" w:styleId="Estiloimportado3">
    <w:name w:val="Estilo importado 3"/>
    <w:pPr>
      <w:numPr>
        <w:numId w:val="9"/>
      </w:numPr>
    </w:pPr>
  </w:style>
  <w:style w:type="numbering" w:customStyle="1" w:styleId="Estiloimportado4">
    <w:name w:val="Estilo importado 4"/>
    <w:pPr>
      <w:numPr>
        <w:numId w:val="11"/>
      </w:numPr>
    </w:pPr>
  </w:style>
  <w:style w:type="numbering" w:customStyle="1" w:styleId="Estiloimportado5">
    <w:name w:val="Estilo importado 5"/>
    <w:pPr>
      <w:numPr>
        <w:numId w:val="13"/>
      </w:numPr>
    </w:pPr>
  </w:style>
  <w:style w:type="numbering" w:customStyle="1" w:styleId="Estiloimportado6">
    <w:name w:val="Estilo importado 6"/>
    <w:pPr>
      <w:numPr>
        <w:numId w:val="15"/>
      </w:numPr>
    </w:pPr>
  </w:style>
  <w:style w:type="numbering" w:customStyle="1" w:styleId="Estiloimportado7">
    <w:name w:val="Estilo importado 7"/>
    <w:pPr>
      <w:numPr>
        <w:numId w:val="17"/>
      </w:numPr>
    </w:pPr>
  </w:style>
  <w:style w:type="numbering" w:customStyle="1" w:styleId="Estiloimportado8">
    <w:name w:val="Estilo importado 8"/>
    <w:pPr>
      <w:numPr>
        <w:numId w:val="19"/>
      </w:numPr>
    </w:pPr>
  </w:style>
  <w:style w:type="numbering" w:customStyle="1" w:styleId="Estiloimportado9">
    <w:name w:val="Estilo importado 9"/>
    <w:pPr>
      <w:numPr>
        <w:numId w:val="22"/>
      </w:numPr>
    </w:pPr>
  </w:style>
  <w:style w:type="numbering" w:customStyle="1" w:styleId="Estiloimportado10">
    <w:name w:val="Estilo importado 10"/>
    <w:pPr>
      <w:numPr>
        <w:numId w:val="24"/>
      </w:numPr>
    </w:pPr>
  </w:style>
  <w:style w:type="numbering" w:customStyle="1" w:styleId="Estiloimportado11">
    <w:name w:val="Estilo importado 11"/>
    <w:pPr>
      <w:numPr>
        <w:numId w:val="26"/>
      </w:numPr>
    </w:pPr>
  </w:style>
  <w:style w:type="numbering" w:customStyle="1" w:styleId="Estiloimportado12">
    <w:name w:val="Estilo importado 12"/>
    <w:pPr>
      <w:numPr>
        <w:numId w:val="28"/>
      </w:numPr>
    </w:pPr>
  </w:style>
  <w:style w:type="numbering" w:customStyle="1" w:styleId="Estiloimportado13">
    <w:name w:val="Estilo importado 13"/>
    <w:pPr>
      <w:numPr>
        <w:numId w:val="31"/>
      </w:numPr>
    </w:pPr>
  </w:style>
  <w:style w:type="numbering" w:customStyle="1" w:styleId="Estiloimportado14">
    <w:name w:val="Estilo importado 14"/>
    <w:pPr>
      <w:numPr>
        <w:numId w:val="33"/>
      </w:numPr>
    </w:pPr>
  </w:style>
  <w:style w:type="numbering" w:customStyle="1" w:styleId="Estiloimportado15">
    <w:name w:val="Estilo importado 15"/>
    <w:pPr>
      <w:numPr>
        <w:numId w:val="36"/>
      </w:numPr>
    </w:pPr>
  </w:style>
  <w:style w:type="numbering" w:customStyle="1" w:styleId="Estiloimportado16">
    <w:name w:val="Estilo importado 16"/>
    <w:pPr>
      <w:numPr>
        <w:numId w:val="38"/>
      </w:numPr>
    </w:pPr>
  </w:style>
  <w:style w:type="numbering" w:customStyle="1" w:styleId="Estiloimportado17">
    <w:name w:val="Estilo importado 17"/>
    <w:pPr>
      <w:numPr>
        <w:numId w:val="42"/>
      </w:numPr>
    </w:pPr>
  </w:style>
  <w:style w:type="paragraph" w:customStyle="1" w:styleId="TCCArticles2">
    <w:name w:val="TCC Articles 2"/>
    <w:pPr>
      <w:spacing w:after="120"/>
      <w:jc w:val="both"/>
    </w:pPr>
    <w:rPr>
      <w:rFonts w:ascii="Arial Narrow" w:hAnsi="Arial Narrow" w:cs="Arial Unicode MS"/>
      <w:color w:val="000000"/>
      <w:sz w:val="22"/>
      <w:szCs w:val="22"/>
      <w:u w:color="000000"/>
      <w:lang w:val="en-US"/>
    </w:rPr>
  </w:style>
  <w:style w:type="numbering" w:customStyle="1" w:styleId="Estiloimportado19">
    <w:name w:val="Estilo importado 19"/>
    <w:pPr>
      <w:numPr>
        <w:numId w:val="45"/>
      </w:numPr>
    </w:pPr>
  </w:style>
  <w:style w:type="paragraph" w:styleId="Textoindependiente">
    <w:name w:val="Body Text"/>
    <w:pPr>
      <w:jc w:val="both"/>
    </w:pPr>
    <w:rPr>
      <w:rFonts w:ascii="Arial Narrow" w:hAnsi="Arial Narrow" w:cs="Arial Unicode MS"/>
      <w:color w:val="000000"/>
      <w:sz w:val="18"/>
      <w:szCs w:val="18"/>
      <w:u w:color="000000"/>
      <w:lang w:val="es-ES_tradnl"/>
    </w:rPr>
  </w:style>
  <w:style w:type="paragraph" w:styleId="Textodeglobo">
    <w:name w:val="Balloon Text"/>
    <w:basedOn w:val="Normal"/>
    <w:link w:val="TextodegloboCar"/>
    <w:uiPriority w:val="99"/>
    <w:semiHidden/>
    <w:unhideWhenUsed/>
    <w:rsid w:val="00BB5AF9"/>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AF9"/>
    <w:rPr>
      <w:rFonts w:ascii="Tahoma" w:hAnsi="Tahoma" w:cs="Tahoma"/>
      <w:sz w:val="16"/>
      <w:szCs w:val="16"/>
      <w:lang w:val="en-US" w:eastAsia="en-US"/>
    </w:rPr>
  </w:style>
  <w:style w:type="character" w:styleId="Refdecomentario">
    <w:name w:val="annotation reference"/>
    <w:basedOn w:val="Fuentedeprrafopredeter"/>
    <w:semiHidden/>
    <w:unhideWhenUsed/>
    <w:rsid w:val="00BB5AF9"/>
    <w:rPr>
      <w:sz w:val="16"/>
      <w:szCs w:val="16"/>
    </w:rPr>
  </w:style>
  <w:style w:type="paragraph" w:styleId="Textocomentario">
    <w:name w:val="annotation text"/>
    <w:basedOn w:val="Normal"/>
    <w:link w:val="TextocomentarioCar"/>
    <w:semiHidden/>
    <w:unhideWhenUsed/>
    <w:rsid w:val="00BB5AF9"/>
    <w:rPr>
      <w:sz w:val="20"/>
      <w:szCs w:val="20"/>
    </w:rPr>
  </w:style>
  <w:style w:type="character" w:customStyle="1" w:styleId="TextocomentarioCar">
    <w:name w:val="Texto comentario Car"/>
    <w:basedOn w:val="Fuentedeprrafopredeter"/>
    <w:link w:val="Textocomentario"/>
    <w:uiPriority w:val="99"/>
    <w:semiHidden/>
    <w:rsid w:val="00BB5AF9"/>
    <w:rPr>
      <w:lang w:val="en-US" w:eastAsia="en-US"/>
    </w:rPr>
  </w:style>
  <w:style w:type="paragraph" w:styleId="Asuntodelcomentario">
    <w:name w:val="annotation subject"/>
    <w:basedOn w:val="Textocomentario"/>
    <w:next w:val="Textocomentario"/>
    <w:link w:val="AsuntodelcomentarioCar"/>
    <w:uiPriority w:val="99"/>
    <w:semiHidden/>
    <w:unhideWhenUsed/>
    <w:rsid w:val="00BB5AF9"/>
    <w:rPr>
      <w:b/>
      <w:bCs/>
    </w:rPr>
  </w:style>
  <w:style w:type="character" w:customStyle="1" w:styleId="AsuntodelcomentarioCar">
    <w:name w:val="Asunto del comentario Car"/>
    <w:basedOn w:val="TextocomentarioCar"/>
    <w:link w:val="Asuntodelcomentario"/>
    <w:uiPriority w:val="99"/>
    <w:semiHidden/>
    <w:rsid w:val="00BB5AF9"/>
    <w:rPr>
      <w:b/>
      <w:bCs/>
      <w:lang w:val="en-US" w:eastAsia="en-US"/>
    </w:rPr>
  </w:style>
  <w:style w:type="character" w:customStyle="1" w:styleId="Ttulo3Car">
    <w:name w:val="Título 3 Car"/>
    <w:basedOn w:val="Fuentedeprrafopredeter"/>
    <w:link w:val="Ttulo3"/>
    <w:uiPriority w:val="9"/>
    <w:semiHidden/>
    <w:rsid w:val="006F2E36"/>
    <w:rPr>
      <w:rFonts w:asciiTheme="majorHAnsi" w:eastAsiaTheme="majorEastAsia" w:hAnsiTheme="majorHAnsi" w:cstheme="majorBidi"/>
      <w:b/>
      <w:bCs/>
      <w:color w:val="4F81BD" w:themeColor="accent1"/>
      <w:sz w:val="24"/>
      <w:szCs w:val="24"/>
      <w:lang w:val="en-US" w:eastAsia="en-US"/>
    </w:rPr>
  </w:style>
  <w:style w:type="character" w:customStyle="1" w:styleId="Ttulo2Car">
    <w:name w:val="Título 2 Car"/>
    <w:basedOn w:val="Fuentedeprrafopredeter"/>
    <w:link w:val="Ttulo2"/>
    <w:uiPriority w:val="9"/>
    <w:semiHidden/>
    <w:rsid w:val="0040514B"/>
    <w:rPr>
      <w:rFonts w:asciiTheme="majorHAnsi" w:eastAsiaTheme="majorEastAsia" w:hAnsiTheme="majorHAnsi" w:cstheme="majorBidi"/>
      <w:b/>
      <w:bCs/>
      <w:color w:val="4F81BD" w:themeColor="accent1"/>
      <w:sz w:val="26"/>
      <w:szCs w:val="26"/>
      <w:lang w:val="en-US" w:eastAsia="en-US"/>
    </w:rPr>
  </w:style>
  <w:style w:type="paragraph" w:customStyle="1" w:styleId="Default">
    <w:name w:val="Default"/>
    <w:rsid w:val="004051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7</Pages>
  <Words>4222</Words>
  <Characters>23224</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Cabello</dc:creator>
  <cp:lastModifiedBy>Eduardo</cp:lastModifiedBy>
  <cp:revision>33</cp:revision>
  <cp:lastPrinted>2017-08-30T22:11:00Z</cp:lastPrinted>
  <dcterms:created xsi:type="dcterms:W3CDTF">2017-04-12T18:57:00Z</dcterms:created>
  <dcterms:modified xsi:type="dcterms:W3CDTF">2018-03-20T17:00:00Z</dcterms:modified>
</cp:coreProperties>
</file>